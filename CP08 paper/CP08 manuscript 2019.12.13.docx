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1DD40" w14:textId="224B1731" w:rsidR="00272E07" w:rsidRPr="00D064E8" w:rsidRDefault="00272E07" w:rsidP="003978D5">
      <w:pPr>
        <w:spacing w:line="360" w:lineRule="auto"/>
        <w:jc w:val="both"/>
        <w:rPr>
          <w:rFonts w:ascii="Times New Roman" w:eastAsia="Times New Roman" w:hAnsi="Times New Roman" w:cs="Times New Roman"/>
          <w:b/>
          <w:color w:val="000000"/>
        </w:rPr>
      </w:pPr>
      <w:bookmarkStart w:id="0" w:name="_GoBack"/>
      <w:bookmarkEnd w:id="0"/>
      <w:r w:rsidRPr="00DF22AE">
        <w:rPr>
          <w:rFonts w:ascii="Times New Roman" w:eastAsia="Times New Roman" w:hAnsi="Times New Roman" w:cs="Times New Roman"/>
          <w:b/>
          <w:color w:val="000000"/>
        </w:rPr>
        <w:t>Abstract</w:t>
      </w:r>
    </w:p>
    <w:p w14:paraId="36356486" w14:textId="77777777" w:rsidR="00EB5C5F" w:rsidRDefault="00EB5C5F" w:rsidP="003978D5">
      <w:pPr>
        <w:spacing w:line="360" w:lineRule="auto"/>
        <w:jc w:val="both"/>
        <w:rPr>
          <w:rFonts w:ascii="Times New Roman" w:eastAsia="Times New Roman" w:hAnsi="Times New Roman" w:cs="Times New Roman"/>
          <w:b/>
          <w:color w:val="000000"/>
        </w:rPr>
      </w:pPr>
    </w:p>
    <w:p w14:paraId="4C7CD258" w14:textId="250F8E9C" w:rsidR="00EB5C5F" w:rsidRDefault="00EB5C5F" w:rsidP="003978D5">
      <w:pPr>
        <w:spacing w:line="360" w:lineRule="auto"/>
        <w:jc w:val="both"/>
        <w:rPr>
          <w:ins w:id="1" w:author="Blumberg, Richard Steven,M.D." w:date="2019-05-13T09:26:00Z"/>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60DEB3F6" w14:textId="38EF0AB5" w:rsidR="00793561" w:rsidRPr="00F60B08" w:rsidRDefault="00793561" w:rsidP="003978D5">
      <w:pPr>
        <w:spacing w:line="360" w:lineRule="auto"/>
        <w:jc w:val="both"/>
        <w:rPr>
          <w:ins w:id="2" w:author="Blumberg, Richard Steven,M.D." w:date="2019-05-13T09:40:00Z"/>
          <w:rFonts w:ascii="Times New Roman" w:eastAsia="Times New Roman" w:hAnsi="Times New Roman" w:cs="Times New Roman"/>
          <w:color w:val="000000"/>
          <w:rPrChange w:id="3" w:author="Blumberg, Richard Steven,M.D." w:date="2019-05-13T10:07:00Z">
            <w:rPr>
              <w:ins w:id="4" w:author="Blumberg, Richard Steven,M.D." w:date="2019-05-13T09:40:00Z"/>
              <w:rFonts w:ascii="Times New Roman" w:eastAsia="Times New Roman" w:hAnsi="Times New Roman" w:cs="Times New Roman"/>
              <w:b/>
              <w:color w:val="000000"/>
            </w:rPr>
          </w:rPrChange>
        </w:rPr>
      </w:pPr>
      <w:ins w:id="5" w:author="Blumberg, Richard Steven,M.D." w:date="2019-05-13T09:26:00Z">
        <w:r w:rsidRPr="00F60B08">
          <w:rPr>
            <w:rFonts w:ascii="Times New Roman" w:eastAsia="Times New Roman" w:hAnsi="Times New Roman" w:cs="Times New Roman"/>
            <w:color w:val="000000"/>
            <w:rPrChange w:id="6" w:author="Blumberg, Richard Steven,M.D." w:date="2019-05-13T10:07:00Z">
              <w:rPr>
                <w:rFonts w:ascii="Times New Roman" w:eastAsia="Times New Roman" w:hAnsi="Times New Roman" w:cs="Times New Roman"/>
                <w:b/>
                <w:color w:val="000000"/>
              </w:rPr>
            </w:rPrChange>
          </w:rPr>
          <w:t>Carcinoembryonic antigen ad</w:t>
        </w:r>
      </w:ins>
      <w:ins w:id="7" w:author="Blumberg, Richard Steven,M.D." w:date="2019-05-13T09:27:00Z">
        <w:r w:rsidRPr="00F60B08">
          <w:rPr>
            <w:rFonts w:ascii="Times New Roman" w:eastAsia="Times New Roman" w:hAnsi="Times New Roman" w:cs="Times New Roman"/>
            <w:color w:val="000000"/>
            <w:rPrChange w:id="8" w:author="Blumberg, Richard Steven,M.D." w:date="2019-05-13T10:07:00Z">
              <w:rPr>
                <w:rFonts w:ascii="Times New Roman" w:eastAsia="Times New Roman" w:hAnsi="Times New Roman" w:cs="Times New Roman"/>
                <w:b/>
                <w:color w:val="000000"/>
              </w:rPr>
            </w:rPrChange>
          </w:rPr>
          <w:t>hesion molecule 1 (CEACAM1) in humans is a member of a large cluster genes expressed on human chromosome 1</w:t>
        </w:r>
      </w:ins>
      <w:r w:rsidR="00123586">
        <w:rPr>
          <w:rFonts w:ascii="Times New Roman" w:eastAsia="Times New Roman" w:hAnsi="Times New Roman" w:cs="Times New Roman"/>
          <w:color w:val="000000"/>
        </w:rPr>
        <w:t>9</w:t>
      </w:r>
      <w:ins w:id="9" w:author="Blumberg, Richard Steven,M.D." w:date="2019-05-13T09:28:00Z">
        <w:r w:rsidRPr="00F60B08">
          <w:rPr>
            <w:rFonts w:ascii="Times New Roman" w:eastAsia="Times New Roman" w:hAnsi="Times New Roman" w:cs="Times New Roman"/>
            <w:color w:val="000000"/>
            <w:rPrChange w:id="10" w:author="Blumberg, Richard Steven,M.D." w:date="2019-05-13T10:07:00Z">
              <w:rPr>
                <w:rFonts w:ascii="Times New Roman" w:eastAsia="Times New Roman" w:hAnsi="Times New Roman" w:cs="Times New Roman"/>
                <w:b/>
                <w:color w:val="000000"/>
              </w:rPr>
            </w:rPrChange>
          </w:rPr>
          <w:t xml:space="preserve">.  These proteins are characterized by a membrane distal IgV-like N-domain which is coupled </w:t>
        </w:r>
      </w:ins>
      <w:ins w:id="11" w:author="Blumberg, Richard Steven,M.D." w:date="2019-05-13T09:29:00Z">
        <w:r w:rsidRPr="00F60B08">
          <w:rPr>
            <w:rFonts w:ascii="Times New Roman" w:eastAsia="Times New Roman" w:hAnsi="Times New Roman" w:cs="Times New Roman"/>
            <w:color w:val="000000"/>
            <w:rPrChange w:id="12" w:author="Blumberg, Richard Steven,M.D." w:date="2019-05-13T10:07:00Z">
              <w:rPr>
                <w:rFonts w:ascii="Times New Roman" w:eastAsia="Times New Roman" w:hAnsi="Times New Roman" w:cs="Times New Roman"/>
                <w:b/>
                <w:color w:val="000000"/>
              </w:rPr>
            </w:rPrChange>
          </w:rPr>
          <w:t>to a variable number of IgC2-related domains linked to the membrane by either a glycophosphatidyl or transmembrane anch</w:t>
        </w:r>
      </w:ins>
      <w:ins w:id="13" w:author="Blumberg, Richard Steven,M.D." w:date="2019-05-13T09:30:00Z">
        <w:r w:rsidRPr="00F60B08">
          <w:rPr>
            <w:rFonts w:ascii="Times New Roman" w:eastAsia="Times New Roman" w:hAnsi="Times New Roman" w:cs="Times New Roman"/>
            <w:color w:val="000000"/>
            <w:rPrChange w:id="14" w:author="Blumberg, Richard Steven,M.D." w:date="2019-05-13T10:07:00Z">
              <w:rPr>
                <w:rFonts w:ascii="Times New Roman" w:eastAsia="Times New Roman" w:hAnsi="Times New Roman" w:cs="Times New Roman"/>
                <w:b/>
                <w:color w:val="000000"/>
              </w:rPr>
            </w:rPrChange>
          </w:rPr>
          <w:t>or.  CEACAM1 is unique in that it is the only human</w:t>
        </w:r>
      </w:ins>
      <w:ins w:id="15" w:author="Blumberg, Richard Steven,M.D." w:date="2019-05-13T09:31:00Z">
        <w:r w:rsidRPr="00F60B08">
          <w:rPr>
            <w:rFonts w:ascii="Times New Roman" w:eastAsia="Times New Roman" w:hAnsi="Times New Roman" w:cs="Times New Roman"/>
            <w:color w:val="000000"/>
            <w:rPrChange w:id="16" w:author="Blumberg, Richard Steven,M.D." w:date="2019-05-13T10:07:00Z">
              <w:rPr>
                <w:rFonts w:ascii="Times New Roman" w:eastAsia="Times New Roman" w:hAnsi="Times New Roman" w:cs="Times New Roman"/>
                <w:b/>
                <w:color w:val="000000"/>
              </w:rPr>
            </w:rPrChange>
          </w:rPr>
          <w:t xml:space="preserve"> member of this family that is expressed by rodents, </w:t>
        </w:r>
      </w:ins>
      <w:ins w:id="17" w:author="Blumberg, Richard Steven,M.D." w:date="2019-05-13T09:32:00Z">
        <w:r w:rsidRPr="00F60B08">
          <w:rPr>
            <w:rFonts w:ascii="Times New Roman" w:eastAsia="Times New Roman" w:hAnsi="Times New Roman" w:cs="Times New Roman"/>
            <w:color w:val="000000"/>
            <w:rPrChange w:id="18" w:author="Blumberg, Richard Steven,M.D." w:date="2019-05-13T10:07:00Z">
              <w:rPr>
                <w:rFonts w:ascii="Times New Roman" w:eastAsia="Times New Roman" w:hAnsi="Times New Roman" w:cs="Times New Roman"/>
                <w:b/>
                <w:color w:val="000000"/>
              </w:rPr>
            </w:rPrChange>
          </w:rPr>
          <w:t xml:space="preserve">contains a cytoplasmic </w:t>
        </w:r>
      </w:ins>
      <w:ins w:id="19" w:author="Blumberg, Richard Steven,M.D." w:date="2019-05-13T10:05:00Z">
        <w:r w:rsidR="00F60B08" w:rsidRPr="00F60B08">
          <w:rPr>
            <w:rFonts w:ascii="Times New Roman" w:eastAsia="Times New Roman" w:hAnsi="Times New Roman" w:cs="Times New Roman"/>
            <w:color w:val="000000"/>
            <w:rPrChange w:id="20" w:author="Blumberg, Richard Steven,M.D." w:date="2019-05-13T10:07:00Z">
              <w:rPr>
                <w:rFonts w:ascii="Times New Roman" w:eastAsia="Times New Roman" w:hAnsi="Times New Roman" w:cs="Times New Roman"/>
                <w:b/>
                <w:color w:val="000000"/>
              </w:rPr>
            </w:rPrChange>
          </w:rPr>
          <w:t xml:space="preserve">tail </w:t>
        </w:r>
      </w:ins>
      <w:ins w:id="21" w:author="Blumberg, Richard Steven,M.D." w:date="2019-05-13T09:32:00Z">
        <w:r w:rsidRPr="00F60B08">
          <w:rPr>
            <w:rFonts w:ascii="Times New Roman" w:eastAsia="Times New Roman" w:hAnsi="Times New Roman" w:cs="Times New Roman"/>
            <w:color w:val="000000"/>
            <w:rPrChange w:id="22" w:author="Blumberg, Richard Steven,M.D." w:date="2019-05-13T10:07:00Z">
              <w:rPr>
                <w:rFonts w:ascii="Times New Roman" w:eastAsia="Times New Roman" w:hAnsi="Times New Roman" w:cs="Times New Roman"/>
                <w:b/>
                <w:color w:val="000000"/>
              </w:rPr>
            </w:rPrChange>
          </w:rPr>
          <w:t>with inhibitory functions through possession of two immunoreceptor tyrosine-based inhibitory motifs</w:t>
        </w:r>
      </w:ins>
      <w:ins w:id="23" w:author="Blumberg, Richard Steven,M.D." w:date="2019-05-13T10:06:00Z">
        <w:r w:rsidR="00F60B08" w:rsidRPr="00F60B08">
          <w:rPr>
            <w:rFonts w:ascii="Times New Roman" w:eastAsia="Times New Roman" w:hAnsi="Times New Roman" w:cs="Times New Roman"/>
            <w:color w:val="000000"/>
            <w:rPrChange w:id="24" w:author="Blumberg, Richard Steven,M.D." w:date="2019-05-13T10:07:00Z">
              <w:rPr>
                <w:rFonts w:ascii="Times New Roman" w:eastAsia="Times New Roman" w:hAnsi="Times New Roman" w:cs="Times New Roman"/>
                <w:b/>
                <w:color w:val="000000"/>
              </w:rPr>
            </w:rPrChange>
          </w:rPr>
          <w:t xml:space="preserve"> (ITIM)</w:t>
        </w:r>
      </w:ins>
      <w:ins w:id="25" w:author="Blumberg, Richard Steven,M.D." w:date="2019-05-13T09:32:00Z">
        <w:r w:rsidRPr="00F60B08">
          <w:rPr>
            <w:rFonts w:ascii="Times New Roman" w:eastAsia="Times New Roman" w:hAnsi="Times New Roman" w:cs="Times New Roman"/>
            <w:color w:val="000000"/>
            <w:rPrChange w:id="26" w:author="Blumberg, Richard Steven,M.D." w:date="2019-05-13T10:07:00Z">
              <w:rPr>
                <w:rFonts w:ascii="Times New Roman" w:eastAsia="Times New Roman" w:hAnsi="Times New Roman" w:cs="Times New Roman"/>
                <w:b/>
                <w:color w:val="000000"/>
              </w:rPr>
            </w:rPrChange>
          </w:rPr>
          <w:t xml:space="preserve"> and is displayed</w:t>
        </w:r>
      </w:ins>
      <w:ins w:id="27" w:author="Blumberg, Richard Steven,M.D." w:date="2019-05-13T09:31:00Z">
        <w:r w:rsidRPr="00F60B08">
          <w:rPr>
            <w:rFonts w:ascii="Times New Roman" w:eastAsia="Times New Roman" w:hAnsi="Times New Roman" w:cs="Times New Roman"/>
            <w:color w:val="000000"/>
            <w:rPrChange w:id="28" w:author="Blumberg, Richard Steven,M.D." w:date="2019-05-13T10:07:00Z">
              <w:rPr>
                <w:rFonts w:ascii="Times New Roman" w:eastAsia="Times New Roman" w:hAnsi="Times New Roman" w:cs="Times New Roman"/>
                <w:b/>
                <w:color w:val="000000"/>
              </w:rPr>
            </w:rPrChange>
          </w:rPr>
          <w:t xml:space="preserve"> on the cell surface of activated T cells</w:t>
        </w:r>
      </w:ins>
      <w:ins w:id="29" w:author="Blumberg, Richard Steven,M.D." w:date="2019-05-13T09:33:00Z">
        <w:r w:rsidRPr="00F60B08">
          <w:rPr>
            <w:rFonts w:ascii="Times New Roman" w:eastAsia="Times New Roman" w:hAnsi="Times New Roman" w:cs="Times New Roman"/>
            <w:color w:val="000000"/>
            <w:rPrChange w:id="30" w:author="Blumberg, Richard Steven,M.D." w:date="2019-05-13T10:07:00Z">
              <w:rPr>
                <w:rFonts w:ascii="Times New Roman" w:eastAsia="Times New Roman" w:hAnsi="Times New Roman" w:cs="Times New Roman"/>
                <w:b/>
                <w:color w:val="000000"/>
              </w:rPr>
            </w:rPrChange>
          </w:rPr>
          <w:t xml:space="preserve"> where it serves an important role in immune inhibition and tolerance.  CEACAM1 is </w:t>
        </w:r>
      </w:ins>
      <w:ins w:id="31" w:author="Blumberg, Richard Steven,M.D." w:date="2019-05-13T09:34:00Z">
        <w:r w:rsidRPr="00F60B08">
          <w:rPr>
            <w:rFonts w:ascii="Times New Roman" w:eastAsia="Times New Roman" w:hAnsi="Times New Roman" w:cs="Times New Roman"/>
            <w:color w:val="000000"/>
            <w:rPrChange w:id="32" w:author="Blumberg, Richard Steven,M.D." w:date="2019-05-13T10:07:00Z">
              <w:rPr>
                <w:rFonts w:ascii="Times New Roman" w:eastAsia="Times New Roman" w:hAnsi="Times New Roman" w:cs="Times New Roman"/>
                <w:b/>
                <w:color w:val="000000"/>
              </w:rPr>
            </w:rPrChange>
          </w:rPr>
          <w:t xml:space="preserve">characterized by significant alternative splicing </w:t>
        </w:r>
      </w:ins>
      <w:ins w:id="33" w:author="Blumberg, Richard Steven,M.D." w:date="2019-05-13T10:05:00Z">
        <w:r w:rsidR="00F60B08" w:rsidRPr="00F60B08">
          <w:rPr>
            <w:rFonts w:ascii="Times New Roman" w:eastAsia="Times New Roman" w:hAnsi="Times New Roman" w:cs="Times New Roman"/>
            <w:color w:val="000000"/>
            <w:rPrChange w:id="34" w:author="Blumberg, Richard Steven,M.D." w:date="2019-05-13T10:07:00Z">
              <w:rPr>
                <w:rFonts w:ascii="Times New Roman" w:eastAsia="Times New Roman" w:hAnsi="Times New Roman" w:cs="Times New Roman"/>
                <w:b/>
                <w:color w:val="000000"/>
              </w:rPr>
            </w:rPrChange>
          </w:rPr>
          <w:t>that</w:t>
        </w:r>
      </w:ins>
      <w:ins w:id="35" w:author="Blumberg, Richard Steven,M.D." w:date="2019-05-13T09:34:00Z">
        <w:r w:rsidRPr="00F60B08">
          <w:rPr>
            <w:rFonts w:ascii="Times New Roman" w:eastAsia="Times New Roman" w:hAnsi="Times New Roman" w:cs="Times New Roman"/>
            <w:color w:val="000000"/>
            <w:rPrChange w:id="36" w:author="Blumberg, Richard Steven,M.D." w:date="2019-05-13T10:07:00Z">
              <w:rPr>
                <w:rFonts w:ascii="Times New Roman" w:eastAsia="Times New Roman" w:hAnsi="Times New Roman" w:cs="Times New Roman"/>
                <w:b/>
                <w:color w:val="000000"/>
              </w:rPr>
            </w:rPrChange>
          </w:rPr>
          <w:t xml:space="preserve"> generates 12 isoforms which all share an identical membrane distal N-domain primar</w:t>
        </w:r>
      </w:ins>
      <w:ins w:id="37" w:author="Blumberg, Richard Steven,M.D." w:date="2019-05-13T09:35:00Z">
        <w:r w:rsidRPr="00F60B08">
          <w:rPr>
            <w:rFonts w:ascii="Times New Roman" w:eastAsia="Times New Roman" w:hAnsi="Times New Roman" w:cs="Times New Roman"/>
            <w:color w:val="000000"/>
            <w:rPrChange w:id="38" w:author="Blumberg, Richard Steven,M.D." w:date="2019-05-13T10:07:00Z">
              <w:rPr>
                <w:rFonts w:ascii="Times New Roman" w:eastAsia="Times New Roman" w:hAnsi="Times New Roman" w:cs="Times New Roman"/>
                <w:b/>
                <w:color w:val="000000"/>
              </w:rPr>
            </w:rPrChange>
          </w:rPr>
          <w:t xml:space="preserve">ily involved </w:t>
        </w:r>
      </w:ins>
      <w:ins w:id="39" w:author="Blumberg, Richard Steven,M.D." w:date="2019-05-13T10:05:00Z">
        <w:r w:rsidR="00F60B08" w:rsidRPr="00F60B08">
          <w:rPr>
            <w:rFonts w:ascii="Times New Roman" w:eastAsia="Times New Roman" w:hAnsi="Times New Roman" w:cs="Times New Roman"/>
            <w:color w:val="000000"/>
            <w:rPrChange w:id="40" w:author="Blumberg, Richard Steven,M.D." w:date="2019-05-13T10:07:00Z">
              <w:rPr>
                <w:rFonts w:ascii="Times New Roman" w:eastAsia="Times New Roman" w:hAnsi="Times New Roman" w:cs="Times New Roman"/>
                <w:b/>
                <w:color w:val="000000"/>
              </w:rPr>
            </w:rPrChange>
          </w:rPr>
          <w:t>in</w:t>
        </w:r>
      </w:ins>
      <w:ins w:id="41" w:author="Blumberg, Richard Steven,M.D." w:date="2019-05-13T10:06:00Z">
        <w:r w:rsidR="00F60B08" w:rsidRPr="00F60B08">
          <w:rPr>
            <w:rFonts w:ascii="Times New Roman" w:eastAsia="Times New Roman" w:hAnsi="Times New Roman" w:cs="Times New Roman"/>
            <w:color w:val="000000"/>
            <w:rPrChange w:id="42" w:author="Blumberg, Richard Steven,M.D." w:date="2019-05-13T10:07:00Z">
              <w:rPr>
                <w:rFonts w:ascii="Times New Roman" w:eastAsia="Times New Roman" w:hAnsi="Times New Roman" w:cs="Times New Roman"/>
                <w:b/>
                <w:color w:val="000000"/>
              </w:rPr>
            </w:rPrChange>
          </w:rPr>
          <w:t xml:space="preserve"> </w:t>
        </w:r>
      </w:ins>
      <w:ins w:id="43" w:author="Blumberg, Richard Steven,M.D." w:date="2019-05-13T09:35:00Z">
        <w:r w:rsidRPr="00F60B08">
          <w:rPr>
            <w:rFonts w:ascii="Times New Roman" w:eastAsia="Times New Roman" w:hAnsi="Times New Roman" w:cs="Times New Roman"/>
            <w:color w:val="000000"/>
            <w:rPrChange w:id="44" w:author="Blumberg, Richard Steven,M.D." w:date="2019-05-13T10:07:00Z">
              <w:rPr>
                <w:rFonts w:ascii="Times New Roman" w:eastAsia="Times New Roman" w:hAnsi="Times New Roman" w:cs="Times New Roman"/>
                <w:b/>
                <w:color w:val="000000"/>
              </w:rPr>
            </w:rPrChange>
          </w:rPr>
          <w:t>high affinity homophilic adhesion which are linked to a long</w:t>
        </w:r>
      </w:ins>
      <w:ins w:id="45" w:author="Blumberg, Richard Steven,M.D." w:date="2019-05-13T10:06:00Z">
        <w:r w:rsidR="00F60B08" w:rsidRPr="00F60B08">
          <w:rPr>
            <w:rFonts w:ascii="Times New Roman" w:eastAsia="Times New Roman" w:hAnsi="Times New Roman" w:cs="Times New Roman"/>
            <w:color w:val="000000"/>
            <w:rPrChange w:id="46" w:author="Blumberg, Richard Steven,M.D." w:date="2019-05-13T10:07:00Z">
              <w:rPr>
                <w:rFonts w:ascii="Times New Roman" w:eastAsia="Times New Roman" w:hAnsi="Times New Roman" w:cs="Times New Roman"/>
                <w:b/>
                <w:color w:val="000000"/>
              </w:rPr>
            </w:rPrChange>
          </w:rPr>
          <w:t xml:space="preserve"> (L)</w:t>
        </w:r>
      </w:ins>
      <w:ins w:id="47" w:author="Blumberg, Richard Steven,M.D." w:date="2019-05-13T09:35:00Z">
        <w:r w:rsidRPr="00F60B08">
          <w:rPr>
            <w:rFonts w:ascii="Times New Roman" w:eastAsia="Times New Roman" w:hAnsi="Times New Roman" w:cs="Times New Roman"/>
            <w:color w:val="000000"/>
            <w:rPrChange w:id="48" w:author="Blumberg, Richard Steven,M.D." w:date="2019-05-13T10:07:00Z">
              <w:rPr>
                <w:rFonts w:ascii="Times New Roman" w:eastAsia="Times New Roman" w:hAnsi="Times New Roman" w:cs="Times New Roman"/>
                <w:b/>
                <w:color w:val="000000"/>
              </w:rPr>
            </w:rPrChange>
          </w:rPr>
          <w:t xml:space="preserve"> </w:t>
        </w:r>
      </w:ins>
      <w:ins w:id="49" w:author="Blumberg, Richard Steven,M.D." w:date="2019-05-13T09:36:00Z">
        <w:r w:rsidRPr="00F60B08">
          <w:rPr>
            <w:rFonts w:ascii="Times New Roman" w:eastAsia="Times New Roman" w:hAnsi="Times New Roman" w:cs="Times New Roman"/>
            <w:color w:val="000000"/>
            <w:rPrChange w:id="50" w:author="Blumberg, Richard Steven,M.D." w:date="2019-05-13T10:07:00Z">
              <w:rPr>
                <w:rFonts w:ascii="Times New Roman" w:eastAsia="Times New Roman" w:hAnsi="Times New Roman" w:cs="Times New Roman"/>
                <w:b/>
                <w:color w:val="000000"/>
              </w:rPr>
            </w:rPrChange>
          </w:rPr>
          <w:t xml:space="preserve">ITIM containing </w:t>
        </w:r>
      </w:ins>
      <w:ins w:id="51" w:author="Blumberg, Richard Steven,M.D." w:date="2019-05-13T09:35:00Z">
        <w:r w:rsidRPr="00F60B08">
          <w:rPr>
            <w:rFonts w:ascii="Times New Roman" w:eastAsia="Times New Roman" w:hAnsi="Times New Roman" w:cs="Times New Roman"/>
            <w:color w:val="000000"/>
            <w:rPrChange w:id="52" w:author="Blumberg, Richard Steven,M.D." w:date="2019-05-13T10:07:00Z">
              <w:rPr>
                <w:rFonts w:ascii="Times New Roman" w:eastAsia="Times New Roman" w:hAnsi="Times New Roman" w:cs="Times New Roman"/>
                <w:b/>
                <w:color w:val="000000"/>
              </w:rPr>
            </w:rPrChange>
          </w:rPr>
          <w:t xml:space="preserve">cytoplasmic tail of 74 amino acids </w:t>
        </w:r>
      </w:ins>
      <w:ins w:id="53" w:author="Blumberg, Richard Steven,M.D." w:date="2019-05-13T09:36:00Z">
        <w:r w:rsidRPr="00F60B08">
          <w:rPr>
            <w:rFonts w:ascii="Times New Roman" w:eastAsia="Times New Roman" w:hAnsi="Times New Roman" w:cs="Times New Roman"/>
            <w:color w:val="000000"/>
            <w:rPrChange w:id="54" w:author="Blumberg, Richard Steven,M.D." w:date="2019-05-13T10:07:00Z">
              <w:rPr>
                <w:rFonts w:ascii="Times New Roman" w:eastAsia="Times New Roman" w:hAnsi="Times New Roman" w:cs="Times New Roman"/>
                <w:b/>
                <w:color w:val="000000"/>
              </w:rPr>
            </w:rPrChange>
          </w:rPr>
          <w:t xml:space="preserve">which is inhibitory </w:t>
        </w:r>
      </w:ins>
      <w:ins w:id="55" w:author="Blumberg, Richard Steven,M.D." w:date="2019-05-13T09:38:00Z">
        <w:r w:rsidR="00A04671" w:rsidRPr="00F60B08">
          <w:rPr>
            <w:rFonts w:ascii="Times New Roman" w:eastAsia="Times New Roman" w:hAnsi="Times New Roman" w:cs="Times New Roman"/>
            <w:color w:val="000000"/>
            <w:rPrChange w:id="56" w:author="Blumberg, Richard Steven,M.D." w:date="2019-05-13T10:07:00Z">
              <w:rPr>
                <w:rFonts w:ascii="Times New Roman" w:eastAsia="Times New Roman" w:hAnsi="Times New Roman" w:cs="Times New Roman"/>
                <w:b/>
                <w:color w:val="000000"/>
              </w:rPr>
            </w:rPrChange>
          </w:rPr>
          <w:t>or a 12 amino acid cytoplasmic tail that is non-inhibitor</w:t>
        </w:r>
      </w:ins>
      <w:ins w:id="57" w:author="Blumberg, Richard Steven,M.D." w:date="2019-05-13T09:39:00Z">
        <w:r w:rsidR="00A04671" w:rsidRPr="00F60B08">
          <w:rPr>
            <w:rFonts w:ascii="Times New Roman" w:eastAsia="Times New Roman" w:hAnsi="Times New Roman" w:cs="Times New Roman"/>
            <w:color w:val="000000"/>
            <w:rPrChange w:id="58" w:author="Blumberg, Richard Steven,M.D." w:date="2019-05-13T10:07:00Z">
              <w:rPr>
                <w:rFonts w:ascii="Times New Roman" w:eastAsia="Times New Roman" w:hAnsi="Times New Roman" w:cs="Times New Roman"/>
                <w:b/>
                <w:color w:val="000000"/>
              </w:rPr>
            </w:rPrChange>
          </w:rPr>
          <w:t>y.  Upon homophilic trans-dimerization, CEACAM1-L variants serve to</w:t>
        </w:r>
      </w:ins>
      <w:ins w:id="59" w:author="Blumberg, Richard Steven,M.D." w:date="2019-05-13T09:36:00Z">
        <w:r w:rsidRPr="00F60B08">
          <w:rPr>
            <w:rFonts w:ascii="Times New Roman" w:eastAsia="Times New Roman" w:hAnsi="Times New Roman" w:cs="Times New Roman"/>
            <w:color w:val="000000"/>
            <w:rPrChange w:id="60" w:author="Blumberg, Richard Steven,M.D." w:date="2019-05-13T10:07:00Z">
              <w:rPr>
                <w:rFonts w:ascii="Times New Roman" w:eastAsia="Times New Roman" w:hAnsi="Times New Roman" w:cs="Times New Roman"/>
                <w:b/>
                <w:color w:val="000000"/>
              </w:rPr>
            </w:rPrChange>
          </w:rPr>
          <w:t xml:space="preserve"> </w:t>
        </w:r>
      </w:ins>
      <w:ins w:id="61" w:author="Blumberg, Richard Steven,M.D." w:date="2019-05-13T09:39:00Z">
        <w:r w:rsidR="00A04671" w:rsidRPr="00F60B08">
          <w:rPr>
            <w:rFonts w:ascii="Times New Roman" w:eastAsia="Times New Roman" w:hAnsi="Times New Roman" w:cs="Times New Roman"/>
            <w:color w:val="000000"/>
            <w:rPrChange w:id="62" w:author="Blumberg, Richard Steven,M.D." w:date="2019-05-13T10:07:00Z">
              <w:rPr>
                <w:rFonts w:ascii="Times New Roman" w:eastAsia="Times New Roman" w:hAnsi="Times New Roman" w:cs="Times New Roman"/>
                <w:b/>
                <w:color w:val="000000"/>
              </w:rPr>
            </w:rPrChange>
          </w:rPr>
          <w:t>recruit</w:t>
        </w:r>
      </w:ins>
      <w:ins w:id="63" w:author="Blumberg, Richard Steven,M.D." w:date="2019-05-13T09:36:00Z">
        <w:r w:rsidRPr="00F60B08">
          <w:rPr>
            <w:rFonts w:ascii="Times New Roman" w:eastAsia="Times New Roman" w:hAnsi="Times New Roman" w:cs="Times New Roman"/>
            <w:color w:val="000000"/>
            <w:rPrChange w:id="64" w:author="Blumberg, Richard Steven,M.D." w:date="2019-05-13T10:07:00Z">
              <w:rPr>
                <w:rFonts w:ascii="Times New Roman" w:eastAsia="Times New Roman" w:hAnsi="Times New Roman" w:cs="Times New Roman"/>
                <w:b/>
                <w:color w:val="000000"/>
              </w:rPr>
            </w:rPrChange>
          </w:rPr>
          <w:t xml:space="preserve"> Src homology </w:t>
        </w:r>
        <w:r w:rsidR="00A04671" w:rsidRPr="00F60B08">
          <w:rPr>
            <w:rFonts w:ascii="Times New Roman" w:eastAsia="Times New Roman" w:hAnsi="Times New Roman" w:cs="Times New Roman"/>
            <w:color w:val="000000"/>
            <w:rPrChange w:id="65" w:author="Blumberg, Richard Steven,M.D." w:date="2019-05-13T10:07:00Z">
              <w:rPr>
                <w:rFonts w:ascii="Times New Roman" w:eastAsia="Times New Roman" w:hAnsi="Times New Roman" w:cs="Times New Roman"/>
                <w:b/>
                <w:color w:val="000000"/>
              </w:rPr>
            </w:rPrChange>
          </w:rPr>
          <w:t xml:space="preserve">domain phosphatase </w:t>
        </w:r>
      </w:ins>
      <w:ins w:id="66" w:author="Blumberg, Richard Steven,M.D." w:date="2019-05-13T09:37:00Z">
        <w:r w:rsidR="00A04671" w:rsidRPr="00F60B08">
          <w:rPr>
            <w:rFonts w:ascii="Times New Roman" w:eastAsia="Times New Roman" w:hAnsi="Times New Roman" w:cs="Times New Roman"/>
            <w:color w:val="000000"/>
            <w:rPrChange w:id="67" w:author="Blumberg, Richard Steven,M.D." w:date="2019-05-13T10:07:00Z">
              <w:rPr>
                <w:rFonts w:ascii="Times New Roman" w:eastAsia="Times New Roman" w:hAnsi="Times New Roman" w:cs="Times New Roman"/>
                <w:b/>
                <w:color w:val="000000"/>
              </w:rPr>
            </w:rPrChange>
          </w:rPr>
          <w:t>(SHP)-1 or SHP-2</w:t>
        </w:r>
      </w:ins>
      <w:ins w:id="68" w:author="Blumberg, Richard Steven,M.D." w:date="2019-05-13T09:39:00Z">
        <w:r w:rsidR="00A04671" w:rsidRPr="00F60B08">
          <w:rPr>
            <w:rFonts w:ascii="Times New Roman" w:eastAsia="Times New Roman" w:hAnsi="Times New Roman" w:cs="Times New Roman"/>
            <w:color w:val="000000"/>
            <w:rPrChange w:id="69" w:author="Blumberg, Richard Steven,M.D." w:date="2019-05-13T10:07:00Z">
              <w:rPr>
                <w:rFonts w:ascii="Times New Roman" w:eastAsia="Times New Roman" w:hAnsi="Times New Roman" w:cs="Times New Roman"/>
                <w:b/>
                <w:color w:val="000000"/>
              </w:rPr>
            </w:rPrChange>
          </w:rPr>
          <w:t xml:space="preserve"> after ITIM</w:t>
        </w:r>
      </w:ins>
      <w:ins w:id="70" w:author="Blumberg, Richard Steven,M.D." w:date="2019-05-13T09:37:00Z">
        <w:r w:rsidR="00A04671" w:rsidRPr="00F60B08">
          <w:rPr>
            <w:rFonts w:ascii="Times New Roman" w:eastAsia="Times New Roman" w:hAnsi="Times New Roman" w:cs="Times New Roman"/>
            <w:color w:val="000000"/>
            <w:rPrChange w:id="71" w:author="Blumberg, Richard Steven,M.D." w:date="2019-05-13T10:07:00Z">
              <w:rPr>
                <w:rFonts w:ascii="Times New Roman" w:eastAsia="Times New Roman" w:hAnsi="Times New Roman" w:cs="Times New Roman"/>
                <w:b/>
                <w:color w:val="000000"/>
              </w:rPr>
            </w:rPrChange>
          </w:rPr>
          <w:t xml:space="preserve"> phosphorylation by </w:t>
        </w:r>
      </w:ins>
      <w:ins w:id="72" w:author="Blumberg, Richard Steven,M.D." w:date="2019-05-13T09:38:00Z">
        <w:r w:rsidR="00A04671" w:rsidRPr="00F60B08">
          <w:rPr>
            <w:rFonts w:ascii="Times New Roman" w:eastAsia="Times New Roman" w:hAnsi="Times New Roman" w:cs="Times New Roman"/>
            <w:color w:val="000000"/>
            <w:rPrChange w:id="73" w:author="Blumberg, Richard Steven,M.D." w:date="2019-05-13T10:07:00Z">
              <w:rPr>
                <w:rFonts w:ascii="Times New Roman" w:eastAsia="Times New Roman" w:hAnsi="Times New Roman" w:cs="Times New Roman"/>
                <w:b/>
                <w:color w:val="000000"/>
              </w:rPr>
            </w:rPrChange>
          </w:rPr>
          <w:t>p56</w:t>
        </w:r>
        <w:r w:rsidR="00A04671" w:rsidRPr="00F60B08">
          <w:rPr>
            <w:rFonts w:ascii="Times New Roman" w:eastAsia="Times New Roman" w:hAnsi="Times New Roman" w:cs="Times New Roman"/>
            <w:color w:val="000000"/>
            <w:vertAlign w:val="superscript"/>
            <w:rPrChange w:id="74" w:author="Blumberg, Richard Steven,M.D." w:date="2019-05-13T10:07:00Z">
              <w:rPr>
                <w:rFonts w:ascii="Times New Roman" w:eastAsia="Times New Roman" w:hAnsi="Times New Roman" w:cs="Times New Roman"/>
                <w:b/>
                <w:color w:val="000000"/>
              </w:rPr>
            </w:rPrChange>
          </w:rPr>
          <w:t>lck</w:t>
        </w:r>
        <w:r w:rsidR="00A04671" w:rsidRPr="00F60B08">
          <w:rPr>
            <w:rFonts w:ascii="Times New Roman" w:eastAsia="Times New Roman" w:hAnsi="Times New Roman" w:cs="Times New Roman"/>
            <w:color w:val="000000"/>
            <w:rPrChange w:id="75" w:author="Blumberg, Richard Steven,M.D." w:date="2019-05-13T10:07:00Z">
              <w:rPr>
                <w:rFonts w:ascii="Times New Roman" w:eastAsia="Times New Roman" w:hAnsi="Times New Roman" w:cs="Times New Roman"/>
                <w:b/>
                <w:color w:val="000000"/>
              </w:rPr>
            </w:rPrChange>
          </w:rPr>
          <w:t xml:space="preserve"> in T cells </w:t>
        </w:r>
      </w:ins>
      <w:ins w:id="76" w:author="Blumberg, Richard Steven,M.D." w:date="2019-05-13T09:40:00Z">
        <w:r w:rsidR="00A04671" w:rsidRPr="00F60B08">
          <w:rPr>
            <w:rFonts w:ascii="Times New Roman" w:eastAsia="Times New Roman" w:hAnsi="Times New Roman" w:cs="Times New Roman"/>
            <w:color w:val="000000"/>
            <w:rPrChange w:id="77" w:author="Blumberg, Richard Steven,M.D." w:date="2019-05-13T10:07:00Z">
              <w:rPr>
                <w:rFonts w:ascii="Times New Roman" w:eastAsia="Times New Roman" w:hAnsi="Times New Roman" w:cs="Times New Roman"/>
                <w:b/>
                <w:color w:val="000000"/>
              </w:rPr>
            </w:rPrChange>
          </w:rPr>
          <w:t>resulting in inhibition of proximal T cell receptor (TCR) signaling.</w:t>
        </w:r>
      </w:ins>
    </w:p>
    <w:p w14:paraId="0A234739" w14:textId="4AAD6320" w:rsidR="00A04671" w:rsidRPr="00F60B08" w:rsidRDefault="00A04671" w:rsidP="003978D5">
      <w:pPr>
        <w:spacing w:line="360" w:lineRule="auto"/>
        <w:jc w:val="both"/>
        <w:rPr>
          <w:ins w:id="78" w:author="Blumberg, Richard Steven,M.D." w:date="2019-05-13T09:26:00Z"/>
          <w:rFonts w:ascii="Times New Roman" w:eastAsia="Times New Roman" w:hAnsi="Times New Roman" w:cs="Times New Roman"/>
          <w:color w:val="000000"/>
          <w:rPrChange w:id="79" w:author="Blumberg, Richard Steven,M.D." w:date="2019-05-13T10:07:00Z">
            <w:rPr>
              <w:ins w:id="80" w:author="Blumberg, Richard Steven,M.D." w:date="2019-05-13T09:26:00Z"/>
              <w:rFonts w:ascii="Times New Roman" w:eastAsia="Times New Roman" w:hAnsi="Times New Roman" w:cs="Times New Roman"/>
              <w:b/>
              <w:color w:val="000000"/>
            </w:rPr>
          </w:rPrChange>
        </w:rPr>
      </w:pPr>
      <w:ins w:id="81" w:author="Blumberg, Richard Steven,M.D." w:date="2019-05-13T09:40:00Z">
        <w:r w:rsidRPr="00F60B08">
          <w:rPr>
            <w:rFonts w:ascii="Times New Roman" w:eastAsia="Times New Roman" w:hAnsi="Times New Roman" w:cs="Times New Roman"/>
            <w:color w:val="000000"/>
            <w:rPrChange w:id="82" w:author="Blumberg, Richard Steven,M.D." w:date="2019-05-13T10:07:00Z">
              <w:rPr>
                <w:rFonts w:ascii="Times New Roman" w:eastAsia="Times New Roman" w:hAnsi="Times New Roman" w:cs="Times New Roman"/>
                <w:b/>
                <w:color w:val="000000"/>
              </w:rPr>
            </w:rPrChange>
          </w:rPr>
          <w:tab/>
        </w:r>
      </w:ins>
      <w:ins w:id="83" w:author="Blumberg, Richard Steven,M.D." w:date="2019-05-13T09:41:00Z">
        <w:r w:rsidRPr="00F60B08">
          <w:rPr>
            <w:rFonts w:ascii="Times New Roman" w:eastAsia="Times New Roman" w:hAnsi="Times New Roman" w:cs="Times New Roman"/>
            <w:color w:val="000000"/>
            <w:rPrChange w:id="84" w:author="Blumberg, Richard Steven,M.D." w:date="2019-05-13T10:07:00Z">
              <w:rPr>
                <w:rFonts w:ascii="Times New Roman" w:eastAsia="Times New Roman" w:hAnsi="Times New Roman" w:cs="Times New Roman"/>
                <w:b/>
                <w:color w:val="000000"/>
              </w:rPr>
            </w:rPrChange>
          </w:rPr>
          <w:t xml:space="preserve">CEACAM1 has been increasingly recognized to play an important role in not only immune tolerance in association with autoimmunity but also in infectious pathogenesis and </w:t>
        </w:r>
      </w:ins>
      <w:ins w:id="85" w:author="Blumberg, Richard Steven,M.D." w:date="2019-05-13T09:42:00Z">
        <w:r w:rsidRPr="00F60B08">
          <w:rPr>
            <w:rFonts w:ascii="Times New Roman" w:eastAsia="Times New Roman" w:hAnsi="Times New Roman" w:cs="Times New Roman"/>
            <w:color w:val="000000"/>
            <w:rPrChange w:id="86" w:author="Blumberg, Richard Steven,M.D." w:date="2019-05-13T10:07:00Z">
              <w:rPr>
                <w:rFonts w:ascii="Times New Roman" w:eastAsia="Times New Roman" w:hAnsi="Times New Roman" w:cs="Times New Roman"/>
                <w:b/>
                <w:color w:val="000000"/>
              </w:rPr>
            </w:rPrChange>
          </w:rPr>
          <w:t>cancer. In the former case, a variety of microorganisms including viruses (murine hepatitis virus), bacteria (</w:t>
        </w:r>
        <w:r w:rsidRPr="00F60B08">
          <w:rPr>
            <w:rFonts w:ascii="Times New Roman" w:eastAsia="Times New Roman" w:hAnsi="Times New Roman" w:cs="Times New Roman"/>
            <w:i/>
            <w:color w:val="000000"/>
            <w:rPrChange w:id="87" w:author="Blumberg, Richard Steven,M.D." w:date="2019-05-13T10:07:00Z">
              <w:rPr>
                <w:rFonts w:ascii="Times New Roman" w:eastAsia="Times New Roman" w:hAnsi="Times New Roman" w:cs="Times New Roman"/>
                <w:b/>
                <w:color w:val="000000"/>
              </w:rPr>
            </w:rPrChange>
          </w:rPr>
          <w:t>Neis</w:t>
        </w:r>
      </w:ins>
      <w:ins w:id="88" w:author="Blumberg, Richard Steven,M.D." w:date="2019-05-13T09:43:00Z">
        <w:r w:rsidRPr="00F60B08">
          <w:rPr>
            <w:rFonts w:ascii="Times New Roman" w:eastAsia="Times New Roman" w:hAnsi="Times New Roman" w:cs="Times New Roman"/>
            <w:i/>
            <w:color w:val="000000"/>
            <w:rPrChange w:id="89" w:author="Blumberg, Richard Steven,M.D." w:date="2019-05-13T10:07:00Z">
              <w:rPr>
                <w:rFonts w:ascii="Times New Roman" w:eastAsia="Times New Roman" w:hAnsi="Times New Roman" w:cs="Times New Roman"/>
                <w:b/>
                <w:color w:val="000000"/>
              </w:rPr>
            </w:rPrChange>
          </w:rPr>
          <w:t>erriae sp.</w:t>
        </w:r>
        <w:r w:rsidRPr="00F60B08">
          <w:rPr>
            <w:rFonts w:ascii="Times New Roman" w:eastAsia="Times New Roman" w:hAnsi="Times New Roman" w:cs="Times New Roman"/>
            <w:color w:val="000000"/>
            <w:rPrChange w:id="90" w:author="Blumberg, Richard Steven,M.D." w:date="2019-05-13T10:07:00Z">
              <w:rPr>
                <w:rFonts w:ascii="Times New Roman" w:eastAsia="Times New Roman" w:hAnsi="Times New Roman" w:cs="Times New Roman"/>
                <w:b/>
                <w:color w:val="000000"/>
              </w:rPr>
            </w:rPrChange>
          </w:rPr>
          <w:t xml:space="preserve">, </w:t>
        </w:r>
        <w:r w:rsidRPr="00F60B08">
          <w:rPr>
            <w:rFonts w:ascii="Times New Roman" w:eastAsia="Times New Roman" w:hAnsi="Times New Roman" w:cs="Times New Roman"/>
            <w:i/>
            <w:color w:val="000000"/>
            <w:rPrChange w:id="91" w:author="Blumberg, Richard Steven,M.D." w:date="2019-05-13T10:07:00Z">
              <w:rPr>
                <w:rFonts w:ascii="Times New Roman" w:eastAsia="Times New Roman" w:hAnsi="Times New Roman" w:cs="Times New Roman"/>
                <w:b/>
                <w:color w:val="000000"/>
              </w:rPr>
            </w:rPrChange>
          </w:rPr>
          <w:t>Helicobacter pylori</w:t>
        </w:r>
        <w:r w:rsidRPr="00F60B08">
          <w:rPr>
            <w:rFonts w:ascii="Times New Roman" w:eastAsia="Times New Roman" w:hAnsi="Times New Roman" w:cs="Times New Roman"/>
            <w:color w:val="000000"/>
            <w:rPrChange w:id="92" w:author="Blumberg, Richard Steven,M.D." w:date="2019-05-13T10:07:00Z">
              <w:rPr>
                <w:rFonts w:ascii="Times New Roman" w:eastAsia="Times New Roman" w:hAnsi="Times New Roman" w:cs="Times New Roman"/>
                <w:b/>
                <w:color w:val="000000"/>
              </w:rPr>
            </w:rPrChange>
          </w:rPr>
          <w:t xml:space="preserve">, </w:t>
        </w:r>
        <w:r w:rsidRPr="00F60B08">
          <w:rPr>
            <w:rFonts w:ascii="Times New Roman" w:eastAsia="Times New Roman" w:hAnsi="Times New Roman" w:cs="Times New Roman"/>
            <w:i/>
            <w:color w:val="000000"/>
            <w:rPrChange w:id="93" w:author="Blumberg, Richard Steven,M.D." w:date="2019-05-13T10:07:00Z">
              <w:rPr>
                <w:rFonts w:ascii="Times New Roman" w:eastAsia="Times New Roman" w:hAnsi="Times New Roman" w:cs="Times New Roman"/>
                <w:b/>
                <w:color w:val="000000"/>
              </w:rPr>
            </w:rPrChange>
          </w:rPr>
          <w:t>Moraxella sp.</w:t>
        </w:r>
        <w:r w:rsidRPr="00F60B08">
          <w:rPr>
            <w:rFonts w:ascii="Times New Roman" w:eastAsia="Times New Roman" w:hAnsi="Times New Roman" w:cs="Times New Roman"/>
            <w:color w:val="000000"/>
            <w:rPrChange w:id="94" w:author="Blumberg, Richard Steven,M.D." w:date="2019-05-13T10:07:00Z">
              <w:rPr>
                <w:rFonts w:ascii="Times New Roman" w:eastAsia="Times New Roman" w:hAnsi="Times New Roman" w:cs="Times New Roman"/>
                <w:b/>
                <w:color w:val="000000"/>
              </w:rPr>
            </w:rPrChange>
          </w:rPr>
          <w:t xml:space="preserve">, </w:t>
        </w:r>
        <w:r w:rsidRPr="00F60B08">
          <w:rPr>
            <w:rFonts w:ascii="Times New Roman" w:eastAsia="Times New Roman" w:hAnsi="Times New Roman" w:cs="Times New Roman"/>
            <w:i/>
            <w:color w:val="000000"/>
            <w:rPrChange w:id="95" w:author="Blumberg, Richard Steven,M.D." w:date="2019-05-13T10:07:00Z">
              <w:rPr>
                <w:rFonts w:ascii="Times New Roman" w:eastAsia="Times New Roman" w:hAnsi="Times New Roman" w:cs="Times New Roman"/>
                <w:b/>
                <w:color w:val="000000"/>
              </w:rPr>
            </w:rPrChange>
          </w:rPr>
          <w:t>Haemophilius sp.</w:t>
        </w:r>
        <w:r w:rsidRPr="00F60B08">
          <w:rPr>
            <w:rFonts w:ascii="Times New Roman" w:eastAsia="Times New Roman" w:hAnsi="Times New Roman" w:cs="Times New Roman"/>
            <w:color w:val="000000"/>
            <w:rPrChange w:id="96" w:author="Blumberg, Richard Steven,M.D." w:date="2019-05-13T10:07:00Z">
              <w:rPr>
                <w:rFonts w:ascii="Times New Roman" w:eastAsia="Times New Roman" w:hAnsi="Times New Roman" w:cs="Times New Roman"/>
                <w:b/>
                <w:color w:val="000000"/>
              </w:rPr>
            </w:rPrChange>
          </w:rPr>
          <w:t xml:space="preserve">, </w:t>
        </w:r>
        <w:r w:rsidRPr="00F60B08">
          <w:rPr>
            <w:rFonts w:ascii="Times New Roman" w:eastAsia="Times New Roman" w:hAnsi="Times New Roman" w:cs="Times New Roman"/>
            <w:i/>
            <w:color w:val="000000"/>
            <w:rPrChange w:id="97" w:author="Blumberg, Richard Steven,M.D." w:date="2019-05-13T10:07:00Z">
              <w:rPr>
                <w:rFonts w:ascii="Times New Roman" w:eastAsia="Times New Roman" w:hAnsi="Times New Roman" w:cs="Times New Roman"/>
                <w:b/>
                <w:color w:val="000000"/>
              </w:rPr>
            </w:rPrChange>
          </w:rPr>
          <w:t>Escherichia sp.</w:t>
        </w:r>
        <w:r w:rsidRPr="00F60B08">
          <w:rPr>
            <w:rFonts w:ascii="Times New Roman" w:eastAsia="Times New Roman" w:hAnsi="Times New Roman" w:cs="Times New Roman"/>
            <w:color w:val="000000"/>
            <w:rPrChange w:id="98" w:author="Blumberg, Richard Steven,M.D." w:date="2019-05-13T10:07:00Z">
              <w:rPr>
                <w:rFonts w:ascii="Times New Roman" w:eastAsia="Times New Roman" w:hAnsi="Times New Roman" w:cs="Times New Roman"/>
                <w:b/>
                <w:color w:val="000000"/>
              </w:rPr>
            </w:rPrChange>
          </w:rPr>
          <w:t>) and fungi (</w:t>
        </w:r>
        <w:r w:rsidRPr="00F60B08">
          <w:rPr>
            <w:rFonts w:ascii="Times New Roman" w:eastAsia="Times New Roman" w:hAnsi="Times New Roman" w:cs="Times New Roman"/>
            <w:i/>
            <w:color w:val="000000"/>
            <w:rPrChange w:id="99" w:author="Blumberg, Richard Steven,M.D." w:date="2019-05-13T10:07:00Z">
              <w:rPr>
                <w:rFonts w:ascii="Times New Roman" w:eastAsia="Times New Roman" w:hAnsi="Times New Roman" w:cs="Times New Roman"/>
                <w:b/>
                <w:color w:val="000000"/>
              </w:rPr>
            </w:rPrChange>
          </w:rPr>
          <w:t>Candida sp.</w:t>
        </w:r>
        <w:r w:rsidRPr="00F60B08">
          <w:rPr>
            <w:rFonts w:ascii="Times New Roman" w:eastAsia="Times New Roman" w:hAnsi="Times New Roman" w:cs="Times New Roman"/>
            <w:color w:val="000000"/>
            <w:rPrChange w:id="100" w:author="Blumberg, Richard Steven,M.D." w:date="2019-05-13T10:07:00Z">
              <w:rPr>
                <w:rFonts w:ascii="Times New Roman" w:eastAsia="Times New Roman" w:hAnsi="Times New Roman" w:cs="Times New Roman"/>
                <w:b/>
                <w:color w:val="000000"/>
              </w:rPr>
            </w:rPrChange>
          </w:rPr>
          <w:t>)</w:t>
        </w:r>
      </w:ins>
      <w:ins w:id="101" w:author="Blumberg, Richard Steven,M.D." w:date="2019-05-13T09:44:00Z">
        <w:r w:rsidRPr="00F60B08">
          <w:rPr>
            <w:rFonts w:ascii="Times New Roman" w:eastAsia="Times New Roman" w:hAnsi="Times New Roman" w:cs="Times New Roman"/>
            <w:color w:val="000000"/>
            <w:rPrChange w:id="102" w:author="Blumberg, Richard Steven,M.D." w:date="2019-05-13T10:07:00Z">
              <w:rPr>
                <w:rFonts w:ascii="Times New Roman" w:eastAsia="Times New Roman" w:hAnsi="Times New Roman" w:cs="Times New Roman"/>
                <w:b/>
                <w:color w:val="000000"/>
              </w:rPr>
            </w:rPrChange>
          </w:rPr>
          <w:t xml:space="preserve"> use binding to the homophilic </w:t>
        </w:r>
      </w:ins>
      <w:ins w:id="103" w:author="Blumberg, Richard Steven,M.D." w:date="2019-05-13T09:45:00Z">
        <w:r w:rsidRPr="00F60B08">
          <w:rPr>
            <w:rFonts w:ascii="Times New Roman" w:eastAsia="Times New Roman" w:hAnsi="Times New Roman" w:cs="Times New Roman"/>
            <w:color w:val="000000"/>
            <w:rPrChange w:id="104" w:author="Blumberg, Richard Steven,M.D." w:date="2019-05-13T10:07:00Z">
              <w:rPr>
                <w:rFonts w:ascii="Times New Roman" w:eastAsia="Times New Roman" w:hAnsi="Times New Roman" w:cs="Times New Roman"/>
                <w:b/>
                <w:color w:val="000000"/>
              </w:rPr>
            </w:rPrChange>
          </w:rPr>
          <w:t>interaction site of CEACAM1 on the GFCC’ face for host invasion and immune evasion through co-opting the inhibitory activity of CEACAM1.</w:t>
        </w:r>
      </w:ins>
      <w:ins w:id="105" w:author="Blumberg, Richard Steven,M.D." w:date="2019-05-13T09:47:00Z">
        <w:r w:rsidR="00EE656D" w:rsidRPr="00F60B08">
          <w:rPr>
            <w:rFonts w:ascii="Times New Roman" w:eastAsia="Times New Roman" w:hAnsi="Times New Roman" w:cs="Times New Roman"/>
            <w:color w:val="000000"/>
            <w:rPrChange w:id="106" w:author="Blumberg, Richard Steven,M.D." w:date="2019-05-13T10:07:00Z">
              <w:rPr>
                <w:rFonts w:ascii="Times New Roman" w:eastAsia="Times New Roman" w:hAnsi="Times New Roman" w:cs="Times New Roman"/>
                <w:b/>
                <w:color w:val="000000"/>
              </w:rPr>
            </w:rPrChange>
          </w:rPr>
          <w:t xml:space="preserve"> In some cases, the microbes that use CEACAM1 to cause infection are associated with neoplasia </w:t>
        </w:r>
      </w:ins>
      <w:ins w:id="107" w:author="Blumberg, Richard Steven,M.D." w:date="2019-05-13T10:07:00Z">
        <w:r w:rsidR="00F60B08">
          <w:rPr>
            <w:rFonts w:ascii="Times New Roman" w:eastAsia="Times New Roman" w:hAnsi="Times New Roman" w:cs="Times New Roman"/>
            <w:color w:val="000000"/>
          </w:rPr>
          <w:t xml:space="preserve">themselves </w:t>
        </w:r>
      </w:ins>
      <w:ins w:id="108" w:author="Blumberg, Richard Steven,M.D." w:date="2019-05-13T09:47:00Z">
        <w:r w:rsidR="00EE656D" w:rsidRPr="00F60B08">
          <w:rPr>
            <w:rFonts w:ascii="Times New Roman" w:eastAsia="Times New Roman" w:hAnsi="Times New Roman" w:cs="Times New Roman"/>
            <w:color w:val="000000"/>
            <w:rPrChange w:id="109" w:author="Blumberg, Richard Steven,M.D." w:date="2019-05-13T10:07:00Z">
              <w:rPr>
                <w:rFonts w:ascii="Times New Roman" w:eastAsia="Times New Roman" w:hAnsi="Times New Roman" w:cs="Times New Roman"/>
                <w:b/>
                <w:color w:val="000000"/>
              </w:rPr>
            </w:rPrChange>
          </w:rPr>
          <w:t xml:space="preserve">such as </w:t>
        </w:r>
        <w:r w:rsidR="00EE656D" w:rsidRPr="00F60B08">
          <w:rPr>
            <w:rFonts w:ascii="Times New Roman" w:eastAsia="Times New Roman" w:hAnsi="Times New Roman" w:cs="Times New Roman"/>
            <w:i/>
            <w:color w:val="000000"/>
            <w:rPrChange w:id="110" w:author="Blumberg, Richard Steven,M.D." w:date="2019-05-13T10:07:00Z">
              <w:rPr>
                <w:rFonts w:ascii="Times New Roman" w:eastAsia="Times New Roman" w:hAnsi="Times New Roman" w:cs="Times New Roman"/>
                <w:b/>
                <w:color w:val="000000"/>
              </w:rPr>
            </w:rPrChange>
          </w:rPr>
          <w:t>H. pylori</w:t>
        </w:r>
      </w:ins>
      <w:ins w:id="111" w:author="Blumberg, Richard Steven,M.D." w:date="2019-05-13T09:48:00Z">
        <w:r w:rsidR="00EE656D" w:rsidRPr="00F60B08">
          <w:rPr>
            <w:rFonts w:ascii="Times New Roman" w:eastAsia="Times New Roman" w:hAnsi="Times New Roman" w:cs="Times New Roman"/>
            <w:color w:val="000000"/>
            <w:rPrChange w:id="112" w:author="Blumberg, Richard Steven,M.D." w:date="2019-05-13T10:07:00Z">
              <w:rPr>
                <w:rFonts w:ascii="Times New Roman" w:eastAsia="Times New Roman" w:hAnsi="Times New Roman" w:cs="Times New Roman"/>
                <w:b/>
                <w:color w:val="000000"/>
              </w:rPr>
            </w:rPrChange>
          </w:rPr>
          <w:t xml:space="preserve"> which uses the homophilic binding interface of CEACAM1 on epithelial cells to </w:t>
        </w:r>
      </w:ins>
      <w:ins w:id="113" w:author="Blumberg, Richard Steven,M.D." w:date="2019-05-13T10:07:00Z">
        <w:r w:rsidR="00F60B08">
          <w:rPr>
            <w:rFonts w:ascii="Times New Roman" w:eastAsia="Times New Roman" w:hAnsi="Times New Roman" w:cs="Times New Roman"/>
            <w:color w:val="000000"/>
          </w:rPr>
          <w:t>dock</w:t>
        </w:r>
      </w:ins>
      <w:ins w:id="114" w:author="Blumberg, Richard Steven,M.D." w:date="2019-05-13T09:48:00Z">
        <w:r w:rsidR="00EE656D" w:rsidRPr="00F60B08">
          <w:rPr>
            <w:rFonts w:ascii="Times New Roman" w:eastAsia="Times New Roman" w:hAnsi="Times New Roman" w:cs="Times New Roman"/>
            <w:color w:val="000000"/>
            <w:rPrChange w:id="115" w:author="Blumberg, Richard Steven,M.D." w:date="2019-05-13T10:07:00Z">
              <w:rPr>
                <w:rFonts w:ascii="Times New Roman" w:eastAsia="Times New Roman" w:hAnsi="Times New Roman" w:cs="Times New Roman"/>
                <w:b/>
                <w:color w:val="000000"/>
              </w:rPr>
            </w:rPrChange>
          </w:rPr>
          <w:t xml:space="preserve"> and </w:t>
        </w:r>
      </w:ins>
      <w:ins w:id="116" w:author="Blumberg, Richard Steven,M.D." w:date="2019-05-13T09:49:00Z">
        <w:r w:rsidR="00EE656D" w:rsidRPr="00F60B08">
          <w:rPr>
            <w:rFonts w:ascii="Times New Roman" w:eastAsia="Times New Roman" w:hAnsi="Times New Roman" w:cs="Times New Roman"/>
            <w:color w:val="000000"/>
            <w:rPrChange w:id="117" w:author="Blumberg, Richard Steven,M.D." w:date="2019-05-13T10:07:00Z">
              <w:rPr>
                <w:rFonts w:ascii="Times New Roman" w:eastAsia="Times New Roman" w:hAnsi="Times New Roman" w:cs="Times New Roman"/>
                <w:b/>
                <w:color w:val="000000"/>
              </w:rPr>
            </w:rPrChange>
          </w:rPr>
          <w:t>subsequently insert proteins such as CagA which are critical to this organism’s pathogenesis.</w:t>
        </w:r>
      </w:ins>
      <w:ins w:id="118" w:author="Blumberg, Richard Steven,M.D." w:date="2019-05-13T09:48:00Z">
        <w:r w:rsidR="00EE656D" w:rsidRPr="00F60B08">
          <w:rPr>
            <w:rFonts w:ascii="Times New Roman" w:eastAsia="Times New Roman" w:hAnsi="Times New Roman" w:cs="Times New Roman"/>
            <w:color w:val="000000"/>
            <w:rPrChange w:id="119" w:author="Blumberg, Richard Steven,M.D." w:date="2019-05-13T10:07:00Z">
              <w:rPr>
                <w:rFonts w:ascii="Times New Roman" w:eastAsia="Times New Roman" w:hAnsi="Times New Roman" w:cs="Times New Roman"/>
                <w:b/>
                <w:color w:val="000000"/>
              </w:rPr>
            </w:rPrChange>
          </w:rPr>
          <w:t xml:space="preserve"> </w:t>
        </w:r>
      </w:ins>
      <w:ins w:id="120" w:author="Blumberg, Richard Steven,M.D." w:date="2019-05-13T09:45:00Z">
        <w:r w:rsidRPr="00F60B08">
          <w:rPr>
            <w:rFonts w:ascii="Times New Roman" w:eastAsia="Times New Roman" w:hAnsi="Times New Roman" w:cs="Times New Roman"/>
            <w:color w:val="000000"/>
            <w:rPrChange w:id="121" w:author="Blumberg, Richard Steven,M.D." w:date="2019-05-13T10:07:00Z">
              <w:rPr>
                <w:rFonts w:ascii="Times New Roman" w:eastAsia="Times New Roman" w:hAnsi="Times New Roman" w:cs="Times New Roman"/>
                <w:b/>
                <w:color w:val="000000"/>
              </w:rPr>
            </w:rPrChange>
          </w:rPr>
          <w:t xml:space="preserve"> </w:t>
        </w:r>
      </w:ins>
      <w:ins w:id="122" w:author="Blumberg, Richard Steven,M.D." w:date="2019-05-13T09:47:00Z">
        <w:r w:rsidR="00EE656D" w:rsidRPr="00F60B08">
          <w:rPr>
            <w:rFonts w:ascii="Times New Roman" w:eastAsia="Times New Roman" w:hAnsi="Times New Roman" w:cs="Times New Roman"/>
            <w:color w:val="000000"/>
            <w:rPrChange w:id="123" w:author="Blumberg, Richard Steven,M.D." w:date="2019-05-13T10:07:00Z">
              <w:rPr>
                <w:rFonts w:ascii="Times New Roman" w:eastAsia="Times New Roman" w:hAnsi="Times New Roman" w:cs="Times New Roman"/>
                <w:b/>
                <w:color w:val="000000"/>
              </w:rPr>
            </w:rPrChange>
          </w:rPr>
          <w:t xml:space="preserve">Similarly, </w:t>
        </w:r>
      </w:ins>
      <w:ins w:id="124" w:author="Blumberg, Richard Steven,M.D." w:date="2019-05-13T09:49:00Z">
        <w:r w:rsidR="00EE656D" w:rsidRPr="00F60B08">
          <w:rPr>
            <w:rFonts w:ascii="Times New Roman" w:eastAsia="Times New Roman" w:hAnsi="Times New Roman" w:cs="Times New Roman"/>
            <w:color w:val="000000"/>
            <w:rPrChange w:id="125" w:author="Blumberg, Richard Steven,M.D." w:date="2019-05-13T10:07:00Z">
              <w:rPr>
                <w:rFonts w:ascii="Times New Roman" w:eastAsia="Times New Roman" w:hAnsi="Times New Roman" w:cs="Times New Roman"/>
                <w:b/>
                <w:color w:val="000000"/>
              </w:rPr>
            </w:rPrChange>
          </w:rPr>
          <w:t xml:space="preserve">CEACAM1 </w:t>
        </w:r>
      </w:ins>
      <w:ins w:id="126" w:author="Blumberg, Richard Steven,M.D." w:date="2019-05-13T09:50:00Z">
        <w:r w:rsidR="00EE656D" w:rsidRPr="00F60B08">
          <w:rPr>
            <w:rFonts w:ascii="Times New Roman" w:eastAsia="Times New Roman" w:hAnsi="Times New Roman" w:cs="Times New Roman"/>
            <w:color w:val="000000"/>
            <w:rPrChange w:id="127" w:author="Blumberg, Richard Steven,M.D." w:date="2019-05-13T10:07:00Z">
              <w:rPr>
                <w:rFonts w:ascii="Times New Roman" w:eastAsia="Times New Roman" w:hAnsi="Times New Roman" w:cs="Times New Roman"/>
                <w:b/>
                <w:color w:val="000000"/>
              </w:rPr>
            </w:rPrChange>
          </w:rPr>
          <w:t xml:space="preserve">has long been recognized to potentially play a role in the pathogenesis of a wide variety of solid tumors </w:t>
        </w:r>
      </w:ins>
      <w:ins w:id="128" w:author="Blumberg, Richard Steven,M.D." w:date="2019-05-13T09:52:00Z">
        <w:r w:rsidR="00EE656D" w:rsidRPr="00F60B08">
          <w:rPr>
            <w:rFonts w:ascii="Times New Roman" w:eastAsia="Times New Roman" w:hAnsi="Times New Roman" w:cs="Times New Roman"/>
            <w:color w:val="000000"/>
            <w:rPrChange w:id="129" w:author="Blumberg, Richard Steven,M.D." w:date="2019-05-13T10:07:00Z">
              <w:rPr>
                <w:rFonts w:ascii="Times New Roman" w:eastAsia="Times New Roman" w:hAnsi="Times New Roman" w:cs="Times New Roman"/>
                <w:b/>
                <w:color w:val="000000"/>
              </w:rPr>
            </w:rPrChange>
          </w:rPr>
          <w:t>where its expression correlates with poor survival as shown in non-small cell lung cancer, colorectal cancer, osteosarcoma, squamous cell cancer and me</w:t>
        </w:r>
      </w:ins>
      <w:ins w:id="130" w:author="Blumberg, Richard Steven,M.D." w:date="2019-05-13T09:53:00Z">
        <w:r w:rsidR="00EE656D" w:rsidRPr="00F60B08">
          <w:rPr>
            <w:rFonts w:ascii="Times New Roman" w:eastAsia="Times New Roman" w:hAnsi="Times New Roman" w:cs="Times New Roman"/>
            <w:color w:val="000000"/>
            <w:rPrChange w:id="131" w:author="Blumberg, Richard Steven,M.D." w:date="2019-05-13T10:07:00Z">
              <w:rPr>
                <w:rFonts w:ascii="Times New Roman" w:eastAsia="Times New Roman" w:hAnsi="Times New Roman" w:cs="Times New Roman"/>
                <w:b/>
                <w:color w:val="000000"/>
              </w:rPr>
            </w:rPrChange>
          </w:rPr>
          <w:t xml:space="preserve">lanoma. Here CEACAM1-L and CEACAM1-S isoforms variably contribute to the </w:t>
        </w:r>
        <w:r w:rsidR="00EE656D" w:rsidRPr="00F60B08">
          <w:rPr>
            <w:rFonts w:ascii="Times New Roman" w:eastAsia="Times New Roman" w:hAnsi="Times New Roman" w:cs="Times New Roman"/>
            <w:color w:val="000000"/>
            <w:rPrChange w:id="132" w:author="Blumberg, Richard Steven,M.D." w:date="2019-05-13T10:07:00Z">
              <w:rPr>
                <w:rFonts w:ascii="Times New Roman" w:eastAsia="Times New Roman" w:hAnsi="Times New Roman" w:cs="Times New Roman"/>
                <w:b/>
                <w:color w:val="000000"/>
              </w:rPr>
            </w:rPrChange>
          </w:rPr>
          <w:lastRenderedPageBreak/>
          <w:t>survival, growth and metastasis of tumors</w:t>
        </w:r>
      </w:ins>
      <w:ins w:id="133" w:author="Blumberg, Richard Steven,M.D." w:date="2019-05-13T09:54:00Z">
        <w:r w:rsidR="00EE656D" w:rsidRPr="00F60B08">
          <w:rPr>
            <w:rFonts w:ascii="Times New Roman" w:eastAsia="Times New Roman" w:hAnsi="Times New Roman" w:cs="Times New Roman"/>
            <w:color w:val="000000"/>
            <w:rPrChange w:id="134" w:author="Blumberg, Richard Steven,M.D." w:date="2019-05-13T10:07:00Z">
              <w:rPr>
                <w:rFonts w:ascii="Times New Roman" w:eastAsia="Times New Roman" w:hAnsi="Times New Roman" w:cs="Times New Roman"/>
                <w:b/>
                <w:color w:val="000000"/>
              </w:rPr>
            </w:rPrChange>
          </w:rPr>
          <w:t>.  In addition to these potentially direct effects on tumors, CEACAM1</w:t>
        </w:r>
      </w:ins>
      <w:ins w:id="135" w:author="Blumberg, Richard Steven,M.D." w:date="2019-05-13T09:55:00Z">
        <w:r w:rsidR="00EE656D" w:rsidRPr="00F60B08">
          <w:rPr>
            <w:rFonts w:ascii="Times New Roman" w:eastAsia="Times New Roman" w:hAnsi="Times New Roman" w:cs="Times New Roman"/>
            <w:color w:val="000000"/>
            <w:rPrChange w:id="136" w:author="Blumberg, Richard Steven,M.D." w:date="2019-05-13T10:07:00Z">
              <w:rPr>
                <w:rFonts w:ascii="Times New Roman" w:eastAsia="Times New Roman" w:hAnsi="Times New Roman" w:cs="Times New Roman"/>
                <w:b/>
                <w:color w:val="000000"/>
              </w:rPr>
            </w:rPrChange>
          </w:rPr>
          <w:t xml:space="preserve"> may contribute to neoplasia through its role in inhibiting T cell and natural killer cell function, </w:t>
        </w:r>
      </w:ins>
      <w:ins w:id="137" w:author="Blumberg, Richard Steven,M.D." w:date="2019-05-13T09:56:00Z">
        <w:r w:rsidR="00EE656D" w:rsidRPr="00F60B08">
          <w:rPr>
            <w:rFonts w:ascii="Times New Roman" w:eastAsia="Times New Roman" w:hAnsi="Times New Roman" w:cs="Times New Roman"/>
            <w:color w:val="000000"/>
            <w:rPrChange w:id="138" w:author="Blumberg, Richard Steven,M.D." w:date="2019-05-13T10:07:00Z">
              <w:rPr>
                <w:rFonts w:ascii="Times New Roman" w:eastAsia="Times New Roman" w:hAnsi="Times New Roman" w:cs="Times New Roman"/>
                <w:b/>
                <w:color w:val="000000"/>
              </w:rPr>
            </w:rPrChange>
          </w:rPr>
          <w:t>regulating</w:t>
        </w:r>
      </w:ins>
      <w:ins w:id="139" w:author="Blumberg, Richard Steven,M.D." w:date="2019-05-13T09:55:00Z">
        <w:r w:rsidR="00EE656D" w:rsidRPr="00F60B08">
          <w:rPr>
            <w:rFonts w:ascii="Times New Roman" w:eastAsia="Times New Roman" w:hAnsi="Times New Roman" w:cs="Times New Roman"/>
            <w:color w:val="000000"/>
            <w:rPrChange w:id="140" w:author="Blumberg, Richard Steven,M.D." w:date="2019-05-13T10:07:00Z">
              <w:rPr>
                <w:rFonts w:ascii="Times New Roman" w:eastAsia="Times New Roman" w:hAnsi="Times New Roman" w:cs="Times New Roman"/>
                <w:b/>
                <w:color w:val="000000"/>
              </w:rPr>
            </w:rPrChange>
          </w:rPr>
          <w:t xml:space="preserve"> the fibrotic activity of macrophages and </w:t>
        </w:r>
      </w:ins>
      <w:ins w:id="141" w:author="Blumberg, Richard Steven,M.D." w:date="2019-05-13T09:56:00Z">
        <w:r w:rsidR="00EE656D" w:rsidRPr="00F60B08">
          <w:rPr>
            <w:rFonts w:ascii="Times New Roman" w:eastAsia="Times New Roman" w:hAnsi="Times New Roman" w:cs="Times New Roman"/>
            <w:color w:val="000000"/>
            <w:rPrChange w:id="142" w:author="Blumberg, Richard Steven,M.D." w:date="2019-05-13T10:07:00Z">
              <w:rPr>
                <w:rFonts w:ascii="Times New Roman" w:eastAsia="Times New Roman" w:hAnsi="Times New Roman" w:cs="Times New Roman"/>
                <w:b/>
                <w:color w:val="000000"/>
              </w:rPr>
            </w:rPrChange>
          </w:rPr>
          <w:t xml:space="preserve">promoting vascular neogenesis and lymphangiogenesis, among other activities (reviewed in X). </w:t>
        </w:r>
      </w:ins>
      <w:ins w:id="143" w:author="Blumberg, Richard Steven,M.D." w:date="2019-05-13T09:57:00Z">
        <w:r w:rsidR="00B96AFA" w:rsidRPr="00F60B08">
          <w:rPr>
            <w:rFonts w:ascii="Times New Roman" w:eastAsia="Times New Roman" w:hAnsi="Times New Roman" w:cs="Times New Roman"/>
            <w:color w:val="000000"/>
            <w:rPrChange w:id="144" w:author="Blumberg, Richard Steven,M.D." w:date="2019-05-13T10:07:00Z">
              <w:rPr>
                <w:rFonts w:ascii="Times New Roman" w:eastAsia="Times New Roman" w:hAnsi="Times New Roman" w:cs="Times New Roman"/>
                <w:b/>
                <w:color w:val="000000"/>
              </w:rPr>
            </w:rPrChange>
          </w:rPr>
          <w:t>Although t</w:t>
        </w:r>
      </w:ins>
      <w:ins w:id="145" w:author="Blumberg, Richard Steven,M.D." w:date="2019-05-13T09:56:00Z">
        <w:r w:rsidR="00EE656D" w:rsidRPr="00F60B08">
          <w:rPr>
            <w:rFonts w:ascii="Times New Roman" w:eastAsia="Times New Roman" w:hAnsi="Times New Roman" w:cs="Times New Roman"/>
            <w:color w:val="000000"/>
            <w:rPrChange w:id="146" w:author="Blumberg, Richard Steven,M.D." w:date="2019-05-13T10:07:00Z">
              <w:rPr>
                <w:rFonts w:ascii="Times New Roman" w:eastAsia="Times New Roman" w:hAnsi="Times New Roman" w:cs="Times New Roman"/>
                <w:b/>
                <w:color w:val="000000"/>
              </w:rPr>
            </w:rPrChange>
          </w:rPr>
          <w:t xml:space="preserve">argeting CEACAM1 in cancer </w:t>
        </w:r>
      </w:ins>
      <w:ins w:id="147" w:author="Blumberg, Richard Steven,M.D." w:date="2019-05-13T09:57:00Z">
        <w:r w:rsidR="00EE656D" w:rsidRPr="00F60B08">
          <w:rPr>
            <w:rFonts w:ascii="Times New Roman" w:eastAsia="Times New Roman" w:hAnsi="Times New Roman" w:cs="Times New Roman"/>
            <w:color w:val="000000"/>
            <w:rPrChange w:id="148" w:author="Blumberg, Richard Steven,M.D." w:date="2019-05-13T10:07:00Z">
              <w:rPr>
                <w:rFonts w:ascii="Times New Roman" w:eastAsia="Times New Roman" w:hAnsi="Times New Roman" w:cs="Times New Roman"/>
                <w:b/>
                <w:color w:val="000000"/>
              </w:rPr>
            </w:rPrChange>
          </w:rPr>
          <w:t>pathogenesis can be considered a high priority</w:t>
        </w:r>
        <w:r w:rsidR="00B96AFA" w:rsidRPr="00F60B08">
          <w:rPr>
            <w:rFonts w:ascii="Times New Roman" w:eastAsia="Times New Roman" w:hAnsi="Times New Roman" w:cs="Times New Roman"/>
            <w:color w:val="000000"/>
            <w:rPrChange w:id="149" w:author="Blumberg, Richard Steven,M.D." w:date="2019-05-13T10:07:00Z">
              <w:rPr>
                <w:rFonts w:ascii="Times New Roman" w:eastAsia="Times New Roman" w:hAnsi="Times New Roman" w:cs="Times New Roman"/>
                <w:b/>
                <w:color w:val="000000"/>
              </w:rPr>
            </w:rPrChange>
          </w:rPr>
          <w:t xml:space="preserve">, it is potentially challenging as </w:t>
        </w:r>
      </w:ins>
      <w:ins w:id="150" w:author="Blumberg, Richard Steven,M.D." w:date="2019-05-13T09:59:00Z">
        <w:r w:rsidR="00B96AFA" w:rsidRPr="00F60B08">
          <w:rPr>
            <w:rFonts w:ascii="Times New Roman" w:eastAsia="Times New Roman" w:hAnsi="Times New Roman" w:cs="Times New Roman"/>
            <w:color w:val="000000"/>
            <w:rPrChange w:id="151" w:author="Blumberg, Richard Steven,M.D." w:date="2019-05-13T10:07:00Z">
              <w:rPr>
                <w:rFonts w:ascii="Times New Roman" w:eastAsia="Times New Roman" w:hAnsi="Times New Roman" w:cs="Times New Roman"/>
                <w:b/>
                <w:color w:val="000000"/>
              </w:rPr>
            </w:rPrChange>
          </w:rPr>
          <w:t xml:space="preserve">any therapeutic </w:t>
        </w:r>
      </w:ins>
      <w:ins w:id="152" w:author="Blumberg, Richard Steven,M.D." w:date="2019-05-13T10:00:00Z">
        <w:r w:rsidR="00B96AFA" w:rsidRPr="00F60B08">
          <w:rPr>
            <w:rFonts w:ascii="Times New Roman" w:eastAsia="Times New Roman" w:hAnsi="Times New Roman" w:cs="Times New Roman"/>
            <w:color w:val="000000"/>
            <w:rPrChange w:id="153" w:author="Blumberg, Richard Steven,M.D." w:date="2019-05-13T10:07:00Z">
              <w:rPr>
                <w:rFonts w:ascii="Times New Roman" w:eastAsia="Times New Roman" w:hAnsi="Times New Roman" w:cs="Times New Roman"/>
                <w:b/>
                <w:color w:val="000000"/>
              </w:rPr>
            </w:rPrChange>
          </w:rPr>
          <w:t>must</w:t>
        </w:r>
      </w:ins>
      <w:ins w:id="154" w:author="Blumberg, Richard Steven,M.D." w:date="2019-05-13T09:59:00Z">
        <w:r w:rsidR="00B96AFA" w:rsidRPr="00F60B08">
          <w:rPr>
            <w:rFonts w:ascii="Times New Roman" w:eastAsia="Times New Roman" w:hAnsi="Times New Roman" w:cs="Times New Roman"/>
            <w:color w:val="000000"/>
            <w:rPrChange w:id="155" w:author="Blumberg, Richard Steven,M.D." w:date="2019-05-13T10:07:00Z">
              <w:rPr>
                <w:rFonts w:ascii="Times New Roman" w:eastAsia="Times New Roman" w:hAnsi="Times New Roman" w:cs="Times New Roman"/>
                <w:b/>
                <w:color w:val="000000"/>
              </w:rPr>
            </w:rPrChange>
          </w:rPr>
          <w:t xml:space="preserve"> optimally engage CEACAM1 at the homophilic b</w:t>
        </w:r>
      </w:ins>
      <w:ins w:id="156" w:author="Blumberg, Richard Steven,M.D." w:date="2019-05-13T10:00:00Z">
        <w:r w:rsidR="00B96AFA" w:rsidRPr="00F60B08">
          <w:rPr>
            <w:rFonts w:ascii="Times New Roman" w:eastAsia="Times New Roman" w:hAnsi="Times New Roman" w:cs="Times New Roman"/>
            <w:color w:val="000000"/>
            <w:rPrChange w:id="157" w:author="Blumberg, Richard Steven,M.D." w:date="2019-05-13T10:07:00Z">
              <w:rPr>
                <w:rFonts w:ascii="Times New Roman" w:eastAsia="Times New Roman" w:hAnsi="Times New Roman" w:cs="Times New Roman"/>
                <w:b/>
                <w:color w:val="000000"/>
              </w:rPr>
            </w:rPrChange>
          </w:rPr>
          <w:t xml:space="preserve">inding interface on the N-domain, </w:t>
        </w:r>
      </w:ins>
      <w:ins w:id="158" w:author="Blumberg, Richard Steven,M.D." w:date="2019-05-13T10:01:00Z">
        <w:r w:rsidR="00B96AFA" w:rsidRPr="00F60B08">
          <w:rPr>
            <w:rFonts w:ascii="Times New Roman" w:eastAsia="Times New Roman" w:hAnsi="Times New Roman" w:cs="Times New Roman"/>
            <w:color w:val="000000"/>
            <w:rPrChange w:id="159" w:author="Blumberg, Richard Steven,M.D." w:date="2019-05-13T10:07:00Z">
              <w:rPr>
                <w:rFonts w:ascii="Times New Roman" w:eastAsia="Times New Roman" w:hAnsi="Times New Roman" w:cs="Times New Roman"/>
                <w:b/>
                <w:color w:val="000000"/>
              </w:rPr>
            </w:rPrChange>
          </w:rPr>
          <w:t xml:space="preserve">maintain specificity for CEACAM1 and </w:t>
        </w:r>
      </w:ins>
      <w:ins w:id="160" w:author="Blumberg, Richard Steven,M.D." w:date="2019-05-13T10:03:00Z">
        <w:r w:rsidR="00B96AFA" w:rsidRPr="00F60B08">
          <w:rPr>
            <w:rFonts w:ascii="Times New Roman" w:eastAsia="Times New Roman" w:hAnsi="Times New Roman" w:cs="Times New Roman"/>
            <w:color w:val="000000"/>
            <w:rPrChange w:id="161" w:author="Blumberg, Richard Steven,M.D." w:date="2019-05-13T10:07:00Z">
              <w:rPr>
                <w:rFonts w:ascii="Times New Roman" w:eastAsia="Times New Roman" w:hAnsi="Times New Roman" w:cs="Times New Roman"/>
                <w:b/>
                <w:color w:val="000000"/>
              </w:rPr>
            </w:rPrChange>
          </w:rPr>
          <w:t xml:space="preserve">not cross-react with highly related CEACAM family members and not </w:t>
        </w:r>
      </w:ins>
      <w:ins w:id="162" w:author="Blumberg, Richard Steven,M.D." w:date="2019-05-13T10:09:00Z">
        <w:r w:rsidR="0000448E">
          <w:rPr>
            <w:rFonts w:ascii="Times New Roman" w:eastAsia="Times New Roman" w:hAnsi="Times New Roman" w:cs="Times New Roman"/>
            <w:color w:val="000000"/>
          </w:rPr>
          <w:t>mimic</w:t>
        </w:r>
      </w:ins>
      <w:ins w:id="163" w:author="Blumberg, Richard Steven,M.D." w:date="2019-05-13T10:03:00Z">
        <w:r w:rsidR="00B96AFA" w:rsidRPr="00F60B08">
          <w:rPr>
            <w:rFonts w:ascii="Times New Roman" w:eastAsia="Times New Roman" w:hAnsi="Times New Roman" w:cs="Times New Roman"/>
            <w:color w:val="000000"/>
            <w:rPrChange w:id="164" w:author="Blumberg, Richard Steven,M.D." w:date="2019-05-13T10:07:00Z">
              <w:rPr>
                <w:rFonts w:ascii="Times New Roman" w:eastAsia="Times New Roman" w:hAnsi="Times New Roman" w:cs="Times New Roman"/>
                <w:b/>
                <w:color w:val="000000"/>
              </w:rPr>
            </w:rPrChange>
          </w:rPr>
          <w:t xml:space="preserve"> </w:t>
        </w:r>
      </w:ins>
      <w:ins w:id="165" w:author="Blumberg, Richard Steven,M.D." w:date="2019-05-13T10:09:00Z">
        <w:r w:rsidR="0000448E">
          <w:rPr>
            <w:rFonts w:ascii="Times New Roman" w:eastAsia="Times New Roman" w:hAnsi="Times New Roman" w:cs="Times New Roman"/>
            <w:color w:val="000000"/>
          </w:rPr>
          <w:t xml:space="preserve">CEACAM1 trans-ligation and </w:t>
        </w:r>
      </w:ins>
      <w:ins w:id="166" w:author="Blumberg, Richard Steven,M.D." w:date="2019-05-13T10:03:00Z">
        <w:r w:rsidR="00B96AFA" w:rsidRPr="00F60B08">
          <w:rPr>
            <w:rFonts w:ascii="Times New Roman" w:eastAsia="Times New Roman" w:hAnsi="Times New Roman" w:cs="Times New Roman"/>
            <w:color w:val="000000"/>
            <w:rPrChange w:id="167" w:author="Blumberg, Richard Steven,M.D." w:date="2019-05-13T10:07:00Z">
              <w:rPr>
                <w:rFonts w:ascii="Times New Roman" w:eastAsia="Times New Roman" w:hAnsi="Times New Roman" w:cs="Times New Roman"/>
                <w:b/>
                <w:color w:val="000000"/>
              </w:rPr>
            </w:rPrChange>
          </w:rPr>
          <w:t>inhibitory function.  Here, we des</w:t>
        </w:r>
      </w:ins>
      <w:ins w:id="168" w:author="Blumberg, Richard Steven,M.D." w:date="2019-05-13T10:04:00Z">
        <w:r w:rsidR="00B96AFA" w:rsidRPr="00F60B08">
          <w:rPr>
            <w:rFonts w:ascii="Times New Roman" w:eastAsia="Times New Roman" w:hAnsi="Times New Roman" w:cs="Times New Roman"/>
            <w:color w:val="000000"/>
            <w:rPrChange w:id="169" w:author="Blumberg, Richard Steven,M.D." w:date="2019-05-13T10:07:00Z">
              <w:rPr>
                <w:rFonts w:ascii="Times New Roman" w:eastAsia="Times New Roman" w:hAnsi="Times New Roman" w:cs="Times New Roman"/>
                <w:b/>
                <w:color w:val="000000"/>
              </w:rPr>
            </w:rPrChange>
          </w:rPr>
          <w:t>cribe a first in class monoclonal antibody and its structural characterization that achieves these goals in eliciting anti-tumor activity as monotherapy in humanized model systems.</w:t>
        </w:r>
      </w:ins>
    </w:p>
    <w:p w14:paraId="66A86262" w14:textId="77777777" w:rsidR="00793561" w:rsidRPr="00DF22AE" w:rsidRDefault="00793561" w:rsidP="003978D5">
      <w:pPr>
        <w:spacing w:line="360" w:lineRule="auto"/>
        <w:jc w:val="both"/>
        <w:rPr>
          <w:rFonts w:ascii="Times New Roman" w:eastAsia="Times New Roman" w:hAnsi="Times New Roman" w:cs="Times New Roman"/>
          <w:b/>
          <w:color w:val="000000"/>
        </w:rPr>
      </w:pPr>
    </w:p>
    <w:p w14:paraId="250C2E1F" w14:textId="7DDAA4E8" w:rsidR="005E462D" w:rsidDel="0000448E" w:rsidRDefault="005E462D" w:rsidP="005E462D">
      <w:pPr>
        <w:spacing w:line="360" w:lineRule="auto"/>
        <w:jc w:val="both"/>
        <w:rPr>
          <w:del w:id="170" w:author="Blumberg, Richard Steven,M.D." w:date="2019-05-13T10:16:00Z"/>
          <w:rFonts w:ascii="Times New Roman" w:eastAsia="Times New Roman" w:hAnsi="Times New Roman" w:cs="Times New Roman"/>
          <w:color w:val="000000"/>
          <w:shd w:val="clear" w:color="auto" w:fill="FFFFFF"/>
          <w:lang w:eastAsia="zh-TW"/>
        </w:rPr>
      </w:pPr>
      <w:del w:id="171" w:author="Blumberg, Richard Steven,M.D." w:date="2019-05-13T10:10:00Z">
        <w:r w:rsidDel="0000448E">
          <w:rPr>
            <w:rFonts w:ascii="Times New Roman" w:eastAsia="Times New Roman" w:hAnsi="Times New Roman" w:cs="Times New Roman"/>
            <w:lang w:eastAsia="zh-TW"/>
          </w:rPr>
          <w:delText xml:space="preserve">It is seemingly very difficult to generate antibody specifically block CEACAM1-IgV </w:delText>
        </w:r>
        <w:r w:rsidRPr="00183889" w:rsidDel="0000448E">
          <w:rPr>
            <w:rFonts w:ascii="Times New Roman" w:eastAsia="Times New Roman" w:hAnsi="Times New Roman" w:cs="Times New Roman"/>
            <w:i/>
            <w:lang w:eastAsia="zh-TW"/>
          </w:rPr>
          <w:delText>in vivo</w:delText>
        </w:r>
        <w:r w:rsidDel="0000448E">
          <w:rPr>
            <w:rFonts w:ascii="Times New Roman" w:eastAsia="Times New Roman" w:hAnsi="Times New Roman" w:cs="Times New Roman"/>
            <w:lang w:eastAsia="zh-TW"/>
          </w:rPr>
          <w:delText xml:space="preserve"> with small-molecule inhibitors because of the highly similarity between CEACAM1 and other CEACAM family members such as CEACAM3, CEACAM5, CEACAM6 and CEACAM8, donated by merely less than </w:delText>
        </w:r>
        <w:r w:rsidRPr="005F310C" w:rsidDel="0000448E">
          <w:rPr>
            <w:rFonts w:ascii="Times New Roman" w:eastAsia="Times New Roman" w:hAnsi="Times New Roman" w:cs="Times New Roman"/>
            <w:highlight w:val="cyan"/>
            <w:lang w:eastAsia="zh-TW"/>
          </w:rPr>
          <w:delText>10-20</w:delText>
        </w:r>
        <w:r w:rsidDel="0000448E">
          <w:rPr>
            <w:rFonts w:ascii="Times New Roman" w:eastAsia="Times New Roman" w:hAnsi="Times New Roman" w:cs="Times New Roman"/>
            <w:lang w:eastAsia="zh-TW"/>
          </w:rPr>
          <w:delText xml:space="preserve"> amino acid difference (</w:delText>
        </w:r>
        <w:r w:rsidRPr="00783D26" w:rsidDel="0000448E">
          <w:rPr>
            <w:rFonts w:ascii="Times New Roman" w:hAnsi="Times New Roman" w:cs="Times New Roman"/>
            <w:b/>
          </w:rPr>
          <w:delText xml:space="preserve">Supplementary </w:delText>
        </w:r>
        <w:r w:rsidDel="0000448E">
          <w:rPr>
            <w:rFonts w:ascii="Times New Roman" w:hAnsi="Times New Roman" w:cs="Times New Roman"/>
            <w:b/>
          </w:rPr>
          <w:delText>Table</w:delText>
        </w:r>
        <w:r w:rsidDel="0000448E">
          <w:rPr>
            <w:rFonts w:ascii="Times New Roman" w:hAnsi="Times New Roman" w:cs="Times New Roman"/>
          </w:rPr>
          <w:delText xml:space="preserve"> </w:delText>
        </w:r>
        <w:r w:rsidDel="0000448E">
          <w:rPr>
            <w:rFonts w:ascii="Times New Roman" w:eastAsia="Times New Roman" w:hAnsi="Times New Roman" w:cs="Times New Roman"/>
            <w:lang w:eastAsia="zh-TW"/>
          </w:rPr>
          <w:delText xml:space="preserve">and REFs). </w:delText>
        </w:r>
        <w:r w:rsidRPr="007140E3" w:rsidDel="0000448E">
          <w:rPr>
            <w:rFonts w:ascii="Times New Roman" w:eastAsia="Times New Roman" w:hAnsi="Times New Roman" w:cs="Times New Roman"/>
            <w:lang w:eastAsia="zh-TW"/>
          </w:rPr>
          <w:delText xml:space="preserve">We hypothesized that </w:delText>
        </w:r>
        <w:r w:rsidDel="0000448E">
          <w:rPr>
            <w:rFonts w:ascii="Times New Roman" w:eastAsia="Times New Roman" w:hAnsi="Times New Roman" w:cs="Times New Roman"/>
            <w:lang w:eastAsia="zh-TW"/>
          </w:rPr>
          <w:delText>cross-reactivity to other CEACAM family member</w:delText>
        </w:r>
        <w:r w:rsidRPr="007140E3" w:rsidDel="0000448E">
          <w:rPr>
            <w:rFonts w:ascii="Times New Roman" w:eastAsia="Times New Roman" w:hAnsi="Times New Roman" w:cs="Times New Roman"/>
            <w:lang w:eastAsia="zh-TW"/>
          </w:rPr>
          <w:delText xml:space="preserve"> could</w:delText>
        </w:r>
        <w:r w:rsidDel="0000448E">
          <w:rPr>
            <w:rFonts w:ascii="Times New Roman" w:eastAsia="Times New Roman" w:hAnsi="Times New Roman" w:cs="Times New Roman"/>
            <w:lang w:eastAsia="zh-TW"/>
          </w:rPr>
          <w:delText xml:space="preserve"> </w:delText>
        </w:r>
        <w:r w:rsidRPr="007140E3" w:rsidDel="0000448E">
          <w:rPr>
            <w:rFonts w:ascii="Times New Roman" w:eastAsia="Times New Roman" w:hAnsi="Times New Roman" w:cs="Times New Roman"/>
            <w:lang w:eastAsia="zh-TW"/>
          </w:rPr>
          <w:delText xml:space="preserve">be </w:delText>
        </w:r>
        <w:r w:rsidDel="0000448E">
          <w:rPr>
            <w:rFonts w:ascii="Times New Roman" w:eastAsia="Times New Roman" w:hAnsi="Times New Roman" w:cs="Times New Roman"/>
            <w:lang w:eastAsia="zh-TW"/>
          </w:rPr>
          <w:delText>avoide</w:delText>
        </w:r>
        <w:r w:rsidRPr="007140E3" w:rsidDel="0000448E">
          <w:rPr>
            <w:rFonts w:ascii="Times New Roman" w:eastAsia="Times New Roman" w:hAnsi="Times New Roman" w:cs="Times New Roman"/>
            <w:lang w:eastAsia="zh-TW"/>
          </w:rPr>
          <w:delText>d in a highly specific manner, with</w:delText>
        </w:r>
        <w:r w:rsidDel="0000448E">
          <w:rPr>
            <w:rFonts w:ascii="Times New Roman" w:eastAsia="Times New Roman" w:hAnsi="Times New Roman" w:cs="Times New Roman"/>
            <w:lang w:eastAsia="zh-TW"/>
          </w:rPr>
          <w:delText xml:space="preserve"> </w:delText>
        </w:r>
        <w:r w:rsidRPr="007140E3" w:rsidDel="0000448E">
          <w:rPr>
            <w:rFonts w:ascii="Times New Roman" w:eastAsia="Times New Roman" w:hAnsi="Times New Roman" w:cs="Times New Roman"/>
            <w:lang w:eastAsia="zh-TW"/>
          </w:rPr>
          <w:delText xml:space="preserve">antibodies binding to key epitopes </w:delText>
        </w:r>
        <w:r w:rsidDel="0000448E">
          <w:rPr>
            <w:rFonts w:ascii="Times New Roman" w:eastAsia="Times New Roman" w:hAnsi="Times New Roman" w:cs="Times New Roman"/>
            <w:lang w:eastAsia="zh-TW"/>
          </w:rPr>
          <w:delText xml:space="preserve">or even with single amino acid discrepancy </w:delText>
        </w:r>
        <w:r w:rsidRPr="007140E3" w:rsidDel="0000448E">
          <w:rPr>
            <w:rFonts w:ascii="Times New Roman" w:eastAsia="Times New Roman" w:hAnsi="Times New Roman" w:cs="Times New Roman"/>
            <w:lang w:eastAsia="zh-TW"/>
          </w:rPr>
          <w:delText xml:space="preserve">on the </w:delText>
        </w:r>
        <w:r w:rsidDel="0000448E">
          <w:rPr>
            <w:rFonts w:ascii="Times New Roman" w:eastAsia="Times New Roman" w:hAnsi="Times New Roman" w:cs="Times New Roman"/>
            <w:lang w:eastAsia="zh-TW"/>
          </w:rPr>
          <w:delText>CEACAM1-IgV</w:delText>
        </w:r>
        <w:r w:rsidRPr="007140E3" w:rsidDel="0000448E">
          <w:rPr>
            <w:rFonts w:ascii="Times New Roman" w:eastAsia="Times New Roman" w:hAnsi="Times New Roman" w:cs="Times New Roman"/>
            <w:lang w:eastAsia="zh-TW"/>
          </w:rPr>
          <w:delText xml:space="preserve"> domain required for initiation of</w:delText>
        </w:r>
        <w:r w:rsidDel="0000448E">
          <w:rPr>
            <w:rFonts w:ascii="Times New Roman" w:eastAsia="Times New Roman" w:hAnsi="Times New Roman" w:cs="Times New Roman"/>
            <w:lang w:eastAsia="zh-TW"/>
          </w:rPr>
          <w:delText xml:space="preserve"> transmit signals</w:delText>
        </w:r>
        <w:r w:rsidRPr="007140E3" w:rsidDel="0000448E">
          <w:rPr>
            <w:rFonts w:ascii="Times New Roman" w:eastAsia="Times New Roman" w:hAnsi="Times New Roman" w:cs="Times New Roman"/>
            <w:lang w:eastAsia="zh-TW"/>
          </w:rPr>
          <w:delText xml:space="preserve"> and that such antibodies would interfere</w:delText>
        </w:r>
        <w:r w:rsidDel="0000448E">
          <w:rPr>
            <w:rFonts w:ascii="Times New Roman" w:eastAsia="Times New Roman" w:hAnsi="Times New Roman" w:cs="Times New Roman"/>
            <w:lang w:eastAsia="zh-TW"/>
          </w:rPr>
          <w:delText xml:space="preserve"> </w:delText>
        </w:r>
        <w:r w:rsidRPr="007140E3" w:rsidDel="0000448E">
          <w:rPr>
            <w:rFonts w:ascii="Times New Roman" w:eastAsia="Times New Roman" w:hAnsi="Times New Roman" w:cs="Times New Roman"/>
            <w:lang w:eastAsia="zh-TW"/>
          </w:rPr>
          <w:delText xml:space="preserve">with </w:delText>
        </w:r>
        <w:r w:rsidDel="0000448E">
          <w:rPr>
            <w:rFonts w:ascii="Times New Roman" w:eastAsia="Times New Roman" w:hAnsi="Times New Roman" w:cs="Times New Roman"/>
            <w:lang w:eastAsia="zh-TW"/>
          </w:rPr>
          <w:delText>formation of CEACAM1:CEACAM1</w:delText>
        </w:r>
        <w:r w:rsidRPr="007140E3" w:rsidDel="0000448E">
          <w:rPr>
            <w:rFonts w:ascii="Times New Roman" w:eastAsia="Times New Roman" w:hAnsi="Times New Roman" w:cs="Times New Roman"/>
            <w:lang w:eastAsia="zh-TW"/>
          </w:rPr>
          <w:delText xml:space="preserve"> </w:delText>
        </w:r>
        <w:r w:rsidDel="0000448E">
          <w:rPr>
            <w:rFonts w:ascii="Times New Roman" w:eastAsia="Times New Roman" w:hAnsi="Times New Roman" w:cs="Times New Roman"/>
            <w:lang w:eastAsia="zh-TW"/>
          </w:rPr>
          <w:delText xml:space="preserve">homodimerization with potentially 450nM strong association (REFs). </w:delText>
        </w:r>
      </w:del>
      <w:del w:id="172" w:author="Blumberg, Richard Steven,M.D." w:date="2019-05-13T10:15:00Z">
        <w:r w:rsidRPr="007140E3" w:rsidDel="0000448E">
          <w:rPr>
            <w:rFonts w:ascii="Times New Roman" w:eastAsia="Times New Roman" w:hAnsi="Times New Roman" w:cs="Times New Roman"/>
            <w:lang w:eastAsia="zh-TW"/>
          </w:rPr>
          <w:delText xml:space="preserve">We </w:delText>
        </w:r>
        <w:r w:rsidDel="0000448E">
          <w:rPr>
            <w:rFonts w:ascii="Times New Roman" w:eastAsia="Times New Roman" w:hAnsi="Times New Roman" w:cs="Times New Roman"/>
            <w:lang w:eastAsia="zh-TW"/>
          </w:rPr>
          <w:delText xml:space="preserve">previous </w:delText>
        </w:r>
        <w:r w:rsidRPr="007140E3" w:rsidDel="0000448E">
          <w:rPr>
            <w:rFonts w:ascii="Times New Roman" w:eastAsia="Times New Roman" w:hAnsi="Times New Roman" w:cs="Times New Roman"/>
            <w:lang w:eastAsia="zh-TW"/>
          </w:rPr>
          <w:delText>immunized</w:delText>
        </w:r>
        <w:r w:rsidDel="0000448E">
          <w:rPr>
            <w:rFonts w:ascii="Times New Roman" w:eastAsia="Times New Roman" w:hAnsi="Times New Roman" w:cs="Times New Roman"/>
            <w:lang w:eastAsia="zh-TW"/>
          </w:rPr>
          <w:delText xml:space="preserve"> </w:delText>
        </w:r>
        <w:r w:rsidRPr="007140E3" w:rsidDel="0000448E">
          <w:rPr>
            <w:rFonts w:ascii="Times New Roman" w:eastAsia="Times New Roman" w:hAnsi="Times New Roman" w:cs="Times New Roman"/>
            <w:lang w:eastAsia="zh-TW"/>
          </w:rPr>
          <w:delText xml:space="preserve">mice with the </w:delText>
        </w:r>
        <w:r w:rsidDel="0000448E">
          <w:rPr>
            <w:rFonts w:ascii="Times New Roman" w:eastAsia="Times New Roman" w:hAnsi="Times New Roman" w:cs="Times New Roman"/>
            <w:lang w:eastAsia="zh-TW"/>
          </w:rPr>
          <w:delText>highly activated/exhausted celiac patients-derived small intestinal T cells (mostly CD8</w:delText>
        </w:r>
        <w:r w:rsidRPr="00B628B6" w:rsidDel="0000448E">
          <w:rPr>
            <w:rFonts w:ascii="Times New Roman" w:eastAsia="Times New Roman" w:hAnsi="Times New Roman" w:cs="Times New Roman"/>
            <w:vertAlign w:val="superscript"/>
            <w:lang w:eastAsia="zh-TW"/>
          </w:rPr>
          <w:delText>+</w:delText>
        </w:r>
        <w:r w:rsidDel="0000448E">
          <w:rPr>
            <w:rFonts w:ascii="Times New Roman" w:eastAsia="Times New Roman" w:hAnsi="Times New Roman" w:cs="Times New Roman"/>
            <w:lang w:eastAsia="zh-TW"/>
          </w:rPr>
          <w:delText xml:space="preserve"> T cells) a</w:delText>
        </w:r>
        <w:r w:rsidRPr="007140E3" w:rsidDel="0000448E">
          <w:rPr>
            <w:rFonts w:ascii="Times New Roman" w:eastAsia="Times New Roman" w:hAnsi="Times New Roman" w:cs="Times New Roman"/>
            <w:lang w:eastAsia="zh-TW"/>
          </w:rPr>
          <w:delText>nd</w:delText>
        </w:r>
        <w:r w:rsidDel="0000448E">
          <w:rPr>
            <w:rFonts w:ascii="Times New Roman" w:eastAsia="Times New Roman" w:hAnsi="Times New Roman" w:cs="Times New Roman"/>
            <w:lang w:eastAsia="zh-TW"/>
          </w:rPr>
          <w:delText xml:space="preserve"> </w:delText>
        </w:r>
        <w:r w:rsidRPr="007140E3" w:rsidDel="0000448E">
          <w:rPr>
            <w:rFonts w:ascii="Times New Roman" w:eastAsia="Times New Roman" w:hAnsi="Times New Roman" w:cs="Times New Roman"/>
            <w:lang w:eastAsia="zh-TW"/>
          </w:rPr>
          <w:delText>identified three monoclonal antibodies (mAbs)</w:delText>
        </w:r>
        <w:r w:rsidDel="0000448E">
          <w:rPr>
            <w:rFonts w:ascii="Times New Roman" w:eastAsia="Times New Roman" w:hAnsi="Times New Roman" w:cs="Times New Roman"/>
            <w:lang w:eastAsia="zh-TW"/>
          </w:rPr>
          <w:delText xml:space="preserve"> 5F4</w:delText>
        </w:r>
        <w:r w:rsidRPr="007140E3" w:rsidDel="0000448E">
          <w:rPr>
            <w:rFonts w:ascii="Times New Roman" w:eastAsia="Times New Roman" w:hAnsi="Times New Roman" w:cs="Times New Roman"/>
            <w:lang w:eastAsia="zh-TW"/>
          </w:rPr>
          <w:delText xml:space="preserve">, </w:delText>
        </w:r>
        <w:r w:rsidDel="0000448E">
          <w:rPr>
            <w:rFonts w:ascii="Times New Roman" w:eastAsia="Times New Roman" w:hAnsi="Times New Roman" w:cs="Times New Roman"/>
            <w:lang w:eastAsia="zh-TW"/>
          </w:rPr>
          <w:delText>26H7</w:delText>
        </w:r>
        <w:r w:rsidRPr="007140E3" w:rsidDel="0000448E">
          <w:rPr>
            <w:rFonts w:ascii="Times New Roman" w:eastAsia="Times New Roman" w:hAnsi="Times New Roman" w:cs="Times New Roman"/>
            <w:lang w:eastAsia="zh-TW"/>
          </w:rPr>
          <w:delText xml:space="preserve">, and </w:delText>
        </w:r>
        <w:r w:rsidDel="0000448E">
          <w:rPr>
            <w:rFonts w:ascii="Times New Roman" w:eastAsia="Times New Roman" w:hAnsi="Times New Roman" w:cs="Times New Roman"/>
            <w:lang w:eastAsia="zh-TW"/>
          </w:rPr>
          <w:delText xml:space="preserve">34B1 </w:delText>
        </w:r>
        <w:r w:rsidRPr="0012586B" w:rsidDel="0000448E">
          <w:rPr>
            <w:rFonts w:ascii="Times New Roman" w:hAnsi="Times New Roman" w:cs="Times New Roman"/>
          </w:rPr>
          <w:delText>(</w:delText>
        </w:r>
        <w:r w:rsidDel="0000448E">
          <w:rPr>
            <w:rFonts w:ascii="Times New Roman" w:hAnsi="Times New Roman" w:cs="Times New Roman"/>
          </w:rPr>
          <w:delText>Morales</w:delText>
        </w:r>
        <w:r w:rsidRPr="0012586B" w:rsidDel="0000448E">
          <w:rPr>
            <w:rFonts w:ascii="Times New Roman" w:hAnsi="Times New Roman" w:cs="Times New Roman"/>
          </w:rPr>
          <w:delText xml:space="preserve"> et al., 1996)</w:delText>
        </w:r>
        <w:r w:rsidDel="0000448E">
          <w:rPr>
            <w:rFonts w:ascii="Times New Roman" w:hAnsi="Times New Roman" w:cs="Times New Roman"/>
          </w:rPr>
          <w:delText xml:space="preserve">, that </w:delText>
        </w:r>
        <w:r w:rsidDel="0000448E">
          <w:rPr>
            <w:rFonts w:ascii="Times New Roman" w:eastAsia="Times New Roman" w:hAnsi="Times New Roman" w:cs="Times New Roman"/>
            <w:lang w:eastAsia="zh-TW"/>
          </w:rPr>
          <w:delText xml:space="preserve">the common antigen that these </w:delText>
        </w:r>
        <w:r w:rsidRPr="007140E3" w:rsidDel="0000448E">
          <w:rPr>
            <w:rFonts w:ascii="Times New Roman" w:eastAsia="Times New Roman" w:hAnsi="Times New Roman" w:cs="Times New Roman"/>
            <w:lang w:eastAsia="zh-TW"/>
          </w:rPr>
          <w:delText>three monoclonal antibodies</w:delText>
        </w:r>
        <w:r w:rsidDel="0000448E">
          <w:rPr>
            <w:rFonts w:ascii="Times New Roman" w:eastAsia="Times New Roman" w:hAnsi="Times New Roman" w:cs="Times New Roman"/>
            <w:lang w:eastAsia="zh-TW"/>
          </w:rPr>
          <w:delText xml:space="preserve"> recognize CEACAM1 (REFs); </w:delText>
        </w:r>
        <w:r w:rsidRPr="007140E3" w:rsidDel="0000448E">
          <w:rPr>
            <w:rFonts w:ascii="Times New Roman" w:eastAsia="Times New Roman" w:hAnsi="Times New Roman" w:cs="Times New Roman"/>
            <w:lang w:eastAsia="zh-TW"/>
          </w:rPr>
          <w:delText xml:space="preserve">explaining why these antibodies bound to </w:delText>
        </w:r>
        <w:r w:rsidDel="0000448E">
          <w:rPr>
            <w:rFonts w:ascii="Times New Roman" w:eastAsia="Times New Roman" w:hAnsi="Times New Roman" w:cs="Times New Roman"/>
            <w:lang w:eastAsia="zh-TW"/>
          </w:rPr>
          <w:delText xml:space="preserve">intestinal epithelial cells and activating T cells but not to resting T cells (Morales et al., 1996). Later, </w:delText>
        </w:r>
        <w:r w:rsidDel="0000448E">
          <w:rPr>
            <w:rFonts w:ascii="Times New Roman" w:eastAsia="Times New Roman" w:hAnsi="Times New Roman" w:cs="Times New Roman"/>
            <w:color w:val="000000"/>
            <w:shd w:val="clear" w:color="auto" w:fill="FFFFFF"/>
            <w:lang w:eastAsia="zh-TW"/>
          </w:rPr>
          <w:delText xml:space="preserve">these three antibodies have been intensively studied (REFs), we observed that 5F4 has </w:delText>
        </w:r>
        <w:r w:rsidRPr="002674FF" w:rsidDel="0000448E">
          <w:rPr>
            <w:rFonts w:ascii="Times New Roman" w:eastAsia="Times New Roman" w:hAnsi="Times New Roman" w:cs="Times New Roman"/>
            <w:i/>
            <w:color w:val="000000"/>
            <w:shd w:val="clear" w:color="auto" w:fill="FFFFFF"/>
            <w:lang w:eastAsia="zh-TW"/>
          </w:rPr>
          <w:delText>in vivo</w:delText>
        </w:r>
        <w:r w:rsidDel="0000448E">
          <w:rPr>
            <w:rFonts w:ascii="Times New Roman" w:eastAsia="Times New Roman" w:hAnsi="Times New Roman" w:cs="Times New Roman"/>
            <w:color w:val="000000"/>
            <w:shd w:val="clear" w:color="auto" w:fill="FFFFFF"/>
            <w:lang w:eastAsia="zh-TW"/>
          </w:rPr>
          <w:delText xml:space="preserve"> anti-tumor activity (data not shown) and transcriptional analyses showed that 5F4 modulate tumor immunogenicity (data not shown). Therefore, </w:delText>
        </w:r>
        <w:r w:rsidRPr="00DF22AE" w:rsidDel="0000448E">
          <w:rPr>
            <w:rFonts w:ascii="Times New Roman" w:eastAsia="Times New Roman" w:hAnsi="Times New Roman" w:cs="Times New Roman"/>
            <w:color w:val="000000"/>
            <w:shd w:val="clear" w:color="auto" w:fill="FFFFFF"/>
            <w:lang w:eastAsia="zh-TW"/>
          </w:rPr>
          <w:delText>5F4</w:delText>
        </w:r>
        <w:r w:rsidRPr="00272E07" w:rsidDel="0000448E">
          <w:rPr>
            <w:rFonts w:ascii="Times New Roman" w:eastAsia="Times New Roman" w:hAnsi="Times New Roman" w:cs="Times New Roman"/>
            <w:color w:val="000000"/>
            <w:shd w:val="clear" w:color="auto" w:fill="FFFFFF"/>
            <w:lang w:eastAsia="zh-TW"/>
          </w:rPr>
          <w:delText xml:space="preserve"> was</w:delText>
        </w:r>
        <w:r w:rsidDel="0000448E">
          <w:rPr>
            <w:rFonts w:ascii="Times New Roman" w:eastAsia="Times New Roman" w:hAnsi="Times New Roman" w:cs="Times New Roman"/>
            <w:color w:val="000000"/>
            <w:shd w:val="clear" w:color="auto" w:fill="FFFFFF"/>
            <w:lang w:eastAsia="zh-TW"/>
          </w:rPr>
          <w:delText xml:space="preserve"> chosen to be</w:delText>
        </w:r>
        <w:r w:rsidRPr="00272E07" w:rsidDel="0000448E">
          <w:rPr>
            <w:rFonts w:ascii="Times New Roman" w:eastAsia="Times New Roman" w:hAnsi="Times New Roman" w:cs="Times New Roman"/>
            <w:color w:val="000000"/>
            <w:shd w:val="clear" w:color="auto" w:fill="FFFFFF"/>
            <w:lang w:eastAsia="zh-TW"/>
          </w:rPr>
          <w:delText xml:space="preserve"> used to engineer a </w:delText>
        </w:r>
        <w:r w:rsidRPr="00DF22AE" w:rsidDel="0000448E">
          <w:rPr>
            <w:rFonts w:ascii="Times New Roman" w:eastAsia="Times New Roman" w:hAnsi="Times New Roman" w:cs="Times New Roman"/>
            <w:color w:val="000000"/>
            <w:shd w:val="clear" w:color="auto" w:fill="FFFFFF"/>
            <w:lang w:eastAsia="zh-TW"/>
          </w:rPr>
          <w:delText>humanized affinity mature</w:delText>
        </w:r>
        <w:r w:rsidRPr="00272E07" w:rsidDel="0000448E">
          <w:rPr>
            <w:rFonts w:ascii="Times New Roman" w:eastAsia="Times New Roman" w:hAnsi="Times New Roman" w:cs="Times New Roman"/>
            <w:color w:val="000000"/>
            <w:shd w:val="clear" w:color="auto" w:fill="FFFFFF"/>
            <w:lang w:eastAsia="zh-TW"/>
          </w:rPr>
          <w:delText xml:space="preserve"> </w:delText>
        </w:r>
        <w:r w:rsidDel="0000448E">
          <w:rPr>
            <w:rFonts w:ascii="Times New Roman" w:eastAsia="Times New Roman" w:hAnsi="Times New Roman" w:cs="Times New Roman"/>
            <w:color w:val="000000"/>
            <w:shd w:val="clear" w:color="auto" w:fill="FFFFFF"/>
            <w:lang w:eastAsia="zh-TW"/>
          </w:rPr>
          <w:delText xml:space="preserve">monoclonal antibody. </w:delText>
        </w:r>
      </w:del>
      <w:del w:id="173" w:author="Blumberg, Richard Steven,M.D." w:date="2019-05-13T10:16:00Z">
        <w:r w:rsidDel="0000448E">
          <w:rPr>
            <w:rFonts w:ascii="Times New Roman" w:eastAsia="Times New Roman" w:hAnsi="Times New Roman" w:cs="Times New Roman"/>
            <w:color w:val="000000"/>
            <w:shd w:val="clear" w:color="auto" w:fill="FFFFFF"/>
            <w:lang w:eastAsia="zh-TW"/>
          </w:rPr>
          <w:delText xml:space="preserve"> </w:delText>
        </w:r>
      </w:del>
    </w:p>
    <w:p w14:paraId="1B4F295B" w14:textId="40592F85" w:rsidR="005E462D" w:rsidDel="0000448E" w:rsidRDefault="005E462D" w:rsidP="005E462D">
      <w:pPr>
        <w:spacing w:line="360" w:lineRule="auto"/>
        <w:jc w:val="both"/>
        <w:rPr>
          <w:ins w:id="174" w:author="Richard Blumberg" w:date="2019-05-12T11:18:00Z"/>
          <w:del w:id="175" w:author="Blumberg, Richard Steven,M.D." w:date="2019-05-13T10:15:00Z"/>
          <w:rFonts w:ascii="Times New Roman" w:eastAsia="Times New Roman" w:hAnsi="Times New Roman" w:cs="Times New Roman"/>
          <w:lang w:eastAsia="zh-TW"/>
        </w:rPr>
      </w:pPr>
      <w:ins w:id="176" w:author="Richard Blumberg" w:date="2019-05-12T11:18:00Z">
        <w:del w:id="177" w:author="Blumberg, Richard Steven,M.D." w:date="2019-05-13T10:15:00Z">
          <w:r w:rsidDel="0000448E">
            <w:rPr>
              <w:rFonts w:ascii="Times New Roman" w:eastAsia="Times New Roman" w:hAnsi="Times New Roman" w:cs="Times New Roman"/>
              <w:lang w:eastAsia="zh-TW"/>
            </w:rPr>
            <w:delText xml:space="preserve">We have previously described a mouse monoclonal antibody specific for the N-domain of human CEACAM1.  Previous studies have also shown that this antibody can exhibit direct anti-tumor effects in vivo as shown by its ability to block the growth and metastasis of pancreatic cancer xenografts.  In light of this and the importance of the GFCC’ face in trans-homodimeric anti-human CEACAM1 monoclonal antibodyy specific for </w:delText>
          </w:r>
        </w:del>
      </w:ins>
    </w:p>
    <w:p w14:paraId="7DDC777B" w14:textId="47F56572" w:rsidR="00272E07" w:rsidRPr="00DF22AE" w:rsidDel="0000448E" w:rsidRDefault="00272E07" w:rsidP="003978D5">
      <w:pPr>
        <w:spacing w:line="360" w:lineRule="auto"/>
        <w:jc w:val="both"/>
        <w:rPr>
          <w:del w:id="178" w:author="Blumberg, Richard Steven,M.D." w:date="2019-05-13T10:16:00Z"/>
          <w:rFonts w:ascii="Times New Roman" w:eastAsia="Times New Roman" w:hAnsi="Times New Roman" w:cs="Times New Roman"/>
          <w:b/>
          <w:color w:val="000000"/>
        </w:rPr>
      </w:pPr>
    </w:p>
    <w:p w14:paraId="0DACE00F" w14:textId="2C41A859" w:rsidR="001A277C" w:rsidRDefault="001A277C" w:rsidP="003978D5">
      <w:pPr>
        <w:spacing w:line="360" w:lineRule="auto"/>
        <w:jc w:val="both"/>
        <w:rPr>
          <w:rFonts w:ascii="Times New Roman" w:eastAsia="Times New Roman" w:hAnsi="Times New Roman" w:cs="Times New Roman"/>
          <w:b/>
          <w:color w:val="000000"/>
        </w:rPr>
      </w:pPr>
      <w:r w:rsidRPr="00DF22AE">
        <w:rPr>
          <w:rFonts w:ascii="Times New Roman" w:eastAsia="Times New Roman" w:hAnsi="Times New Roman" w:cs="Times New Roman"/>
          <w:b/>
          <w:color w:val="000000"/>
        </w:rPr>
        <w:t>Result</w:t>
      </w:r>
      <w:ins w:id="179" w:author="Blumberg, Richard Steven,M.D." w:date="2019-05-13T10:16:00Z">
        <w:r w:rsidR="0000448E">
          <w:rPr>
            <w:rFonts w:ascii="Times New Roman" w:eastAsia="Times New Roman" w:hAnsi="Times New Roman" w:cs="Times New Roman"/>
            <w:b/>
            <w:color w:val="000000"/>
          </w:rPr>
          <w:t>s</w:t>
        </w:r>
      </w:ins>
    </w:p>
    <w:p w14:paraId="6960BBCC" w14:textId="21E79CFB" w:rsidR="00EB5C5F" w:rsidDel="0000448E" w:rsidRDefault="00EB5C5F" w:rsidP="003978D5">
      <w:pPr>
        <w:spacing w:line="360" w:lineRule="auto"/>
        <w:rPr>
          <w:del w:id="180" w:author="Blumberg, Richard Steven,M.D." w:date="2019-05-13T10:15:00Z"/>
          <w:rFonts w:ascii="Times New Roman" w:eastAsia="Times New Roman" w:hAnsi="Times New Roman" w:cs="Times New Roman"/>
          <w:b/>
          <w:color w:val="000000"/>
        </w:rPr>
      </w:pPr>
    </w:p>
    <w:p w14:paraId="78B262C4" w14:textId="1BB110E7" w:rsidR="005E462D" w:rsidDel="0000448E" w:rsidRDefault="005E462D" w:rsidP="003978D5">
      <w:pPr>
        <w:spacing w:line="360" w:lineRule="auto"/>
        <w:rPr>
          <w:ins w:id="181" w:author="Richard Blumberg" w:date="2019-05-12T11:20:00Z"/>
          <w:del w:id="182" w:author="Blumberg, Richard Steven,M.D." w:date="2019-05-13T10:15:00Z"/>
          <w:rFonts w:ascii="Times New Roman" w:hAnsi="Times New Roman" w:cs="Times New Roman"/>
          <w:b/>
        </w:rPr>
      </w:pPr>
      <w:ins w:id="183" w:author="Richard Blumberg" w:date="2019-05-12T11:18:00Z">
        <w:del w:id="184" w:author="Blumberg, Richard Steven,M.D." w:date="2019-05-13T10:15:00Z">
          <w:r w:rsidDel="0000448E">
            <w:rPr>
              <w:rFonts w:ascii="Times New Roman" w:hAnsi="Times New Roman" w:cs="Times New Roman"/>
              <w:b/>
            </w:rPr>
            <w:delText xml:space="preserve">Characterization of the epitope </w:delText>
          </w:r>
        </w:del>
      </w:ins>
      <w:ins w:id="185" w:author="Richard Blumberg" w:date="2019-05-12T11:19:00Z">
        <w:del w:id="186" w:author="Blumberg, Richard Steven,M.D." w:date="2019-05-13T10:15:00Z">
          <w:r w:rsidDel="0000448E">
            <w:rPr>
              <w:rFonts w:ascii="Times New Roman" w:hAnsi="Times New Roman" w:cs="Times New Roman"/>
              <w:b/>
            </w:rPr>
            <w:delText xml:space="preserve">and the functional activity </w:delText>
          </w:r>
        </w:del>
      </w:ins>
      <w:ins w:id="187" w:author="Richard Blumberg" w:date="2019-05-12T11:18:00Z">
        <w:del w:id="188" w:author="Blumberg, Richard Steven,M.D." w:date="2019-05-13T10:15:00Z">
          <w:r w:rsidDel="0000448E">
            <w:rPr>
              <w:rFonts w:ascii="Times New Roman" w:hAnsi="Times New Roman" w:cs="Times New Roman"/>
              <w:b/>
            </w:rPr>
            <w:delText xml:space="preserve">of a </w:delText>
          </w:r>
        </w:del>
      </w:ins>
      <w:ins w:id="189" w:author="Richard Blumberg" w:date="2019-05-12T11:19:00Z">
        <w:del w:id="190" w:author="Blumberg, Richard Steven,M.D." w:date="2019-05-13T10:15:00Z">
          <w:r w:rsidDel="0000448E">
            <w:rPr>
              <w:rFonts w:ascii="Times New Roman" w:hAnsi="Times New Roman" w:cs="Times New Roman"/>
              <w:b/>
            </w:rPr>
            <w:delText xml:space="preserve">mouse anti-human CEACAM1 monoclonal antibody, 5F4, in a </w:delText>
          </w:r>
        </w:del>
      </w:ins>
      <w:ins w:id="191" w:author="Richard Blumberg" w:date="2019-05-12T11:20:00Z">
        <w:del w:id="192" w:author="Blumberg, Richard Steven,M.D." w:date="2019-05-13T10:15:00Z">
          <w:r w:rsidDel="0000448E">
            <w:rPr>
              <w:rFonts w:ascii="Times New Roman" w:hAnsi="Times New Roman" w:cs="Times New Roman"/>
              <w:b/>
            </w:rPr>
            <w:delText>humanized mouse model of cancer</w:delText>
          </w:r>
        </w:del>
      </w:ins>
    </w:p>
    <w:p w14:paraId="55E910CA" w14:textId="4D7E0DBE" w:rsidR="005E462D" w:rsidDel="0000448E" w:rsidRDefault="005E462D" w:rsidP="003978D5">
      <w:pPr>
        <w:spacing w:line="360" w:lineRule="auto"/>
        <w:rPr>
          <w:ins w:id="193" w:author="Richard Blumberg" w:date="2019-05-12T11:20:00Z"/>
          <w:del w:id="194" w:author="Blumberg, Richard Steven,M.D." w:date="2019-05-13T10:15:00Z"/>
          <w:rFonts w:ascii="Times New Roman" w:hAnsi="Times New Roman" w:cs="Times New Roman"/>
          <w:b/>
        </w:rPr>
      </w:pPr>
    </w:p>
    <w:p w14:paraId="577D147A" w14:textId="7C52B466" w:rsidR="005E462D" w:rsidDel="0000448E" w:rsidRDefault="005E462D" w:rsidP="003978D5">
      <w:pPr>
        <w:spacing w:line="360" w:lineRule="auto"/>
        <w:rPr>
          <w:ins w:id="195" w:author="Richard Blumberg" w:date="2019-05-12T11:30:00Z"/>
          <w:del w:id="196" w:author="Blumberg, Richard Steven,M.D." w:date="2019-05-13T10:14:00Z"/>
          <w:rFonts w:ascii="Times New Roman" w:eastAsia="Times New Roman" w:hAnsi="Times New Roman" w:cs="Times New Roman"/>
          <w:lang w:eastAsia="zh-TW"/>
        </w:rPr>
      </w:pPr>
      <w:ins w:id="197" w:author="Richard Blumberg" w:date="2019-05-12T11:20:00Z">
        <w:del w:id="198" w:author="Blumberg, Richard Steven,M.D." w:date="2019-05-13T10:14:00Z">
          <w:r w:rsidDel="0000448E">
            <w:rPr>
              <w:rFonts w:ascii="Times New Roman" w:hAnsi="Times New Roman" w:cs="Times New Roman"/>
            </w:rPr>
            <w:delText>We first characterized the epitope of a mouse anti-human monoclonal antibody, 5F4, that has recently been shown</w:delText>
          </w:r>
        </w:del>
      </w:ins>
      <w:ins w:id="199" w:author="Richard Blumberg" w:date="2019-05-12T11:21:00Z">
        <w:del w:id="200" w:author="Blumberg, Richard Steven,M.D." w:date="2019-05-13T10:14:00Z">
          <w:r w:rsidDel="0000448E">
            <w:rPr>
              <w:rFonts w:ascii="Times New Roman" w:hAnsi="Times New Roman" w:cs="Times New Roman"/>
            </w:rPr>
            <w:delText xml:space="preserve"> to have </w:delText>
          </w:r>
          <w:r w:rsidDel="0000448E">
            <w:rPr>
              <w:rFonts w:ascii="Times New Roman" w:eastAsia="Times New Roman" w:hAnsi="Times New Roman" w:cs="Times New Roman"/>
              <w:lang w:eastAsia="zh-TW"/>
            </w:rPr>
            <w:delText>direct anti-tumor effects in vivo as shown by its ability to block the growth and metastasis of pancreatic cancer xenografts</w:delText>
          </w:r>
          <w:r w:rsidR="000F37A3" w:rsidDel="0000448E">
            <w:rPr>
              <w:rFonts w:ascii="Times New Roman" w:eastAsia="Times New Roman" w:hAnsi="Times New Roman" w:cs="Times New Roman"/>
              <w:lang w:eastAsia="zh-TW"/>
            </w:rPr>
            <w:delText xml:space="preserve"> (REF)</w:delText>
          </w:r>
          <w:r w:rsidDel="0000448E">
            <w:rPr>
              <w:rFonts w:ascii="Times New Roman" w:eastAsia="Times New Roman" w:hAnsi="Times New Roman" w:cs="Times New Roman"/>
              <w:lang w:eastAsia="zh-TW"/>
            </w:rPr>
            <w:delText>.</w:delText>
          </w:r>
        </w:del>
      </w:ins>
      <w:ins w:id="201" w:author="Richard Blumberg" w:date="2019-05-12T11:24:00Z">
        <w:del w:id="202" w:author="Blumberg, Richard Steven,M.D." w:date="2019-05-13T10:14:00Z">
          <w:r w:rsidR="000F37A3" w:rsidDel="0000448E">
            <w:rPr>
              <w:rFonts w:ascii="Times New Roman" w:eastAsia="Times New Roman" w:hAnsi="Times New Roman" w:cs="Times New Roman"/>
              <w:lang w:eastAsia="zh-TW"/>
            </w:rPr>
            <w:delText xml:space="preserve"> </w:delText>
          </w:r>
        </w:del>
      </w:ins>
      <w:ins w:id="203" w:author="Richard Blumberg" w:date="2019-05-12T11:22:00Z">
        <w:del w:id="204" w:author="Blumberg, Richard Steven,M.D." w:date="2019-05-13T10:14:00Z">
          <w:r w:rsidR="000F37A3" w:rsidDel="0000448E">
            <w:rPr>
              <w:rFonts w:ascii="Times New Roman" w:eastAsia="Times New Roman" w:hAnsi="Times New Roman" w:cs="Times New Roman"/>
              <w:lang w:eastAsia="zh-TW"/>
            </w:rPr>
            <w:delText>This mAb is specific for the N-domain of CEACAM1 and does not cross react with other highly homologous CEACAM family members such as CEACAM3, CEACAM5, CEACAM6 and</w:delText>
          </w:r>
        </w:del>
      </w:ins>
      <w:ins w:id="205" w:author="Richard Blumberg" w:date="2019-05-12T11:23:00Z">
        <w:del w:id="206" w:author="Blumberg, Richard Steven,M.D." w:date="2019-05-13T10:14:00Z">
          <w:r w:rsidR="000F37A3" w:rsidDel="0000448E">
            <w:rPr>
              <w:rFonts w:ascii="Times New Roman" w:eastAsia="Times New Roman" w:hAnsi="Times New Roman" w:cs="Times New Roman"/>
              <w:lang w:eastAsia="zh-TW"/>
            </w:rPr>
            <w:delText xml:space="preserve"> CEACAM8 (REF). As CEACAM1 homodimerization involves the specific amino acids in the GFCC’ face of CEACAM1, we focused our attention to amino acids within the N-dom</w:delText>
          </w:r>
        </w:del>
      </w:ins>
      <w:ins w:id="207" w:author="Richard Blumberg" w:date="2019-05-12T11:24:00Z">
        <w:del w:id="208" w:author="Blumberg, Richard Steven,M.D." w:date="2019-05-13T10:14:00Z">
          <w:r w:rsidR="000F37A3" w:rsidDel="0000448E">
            <w:rPr>
              <w:rFonts w:ascii="Times New Roman" w:eastAsia="Times New Roman" w:hAnsi="Times New Roman" w:cs="Times New Roman"/>
              <w:lang w:eastAsia="zh-TW"/>
            </w:rPr>
            <w:delText>ain involved in this activity. As initial confirmation that this face was involved in the epitope of 5F4, we first evaluated the blockade of CEACAM1</w:delText>
          </w:r>
        </w:del>
      </w:ins>
      <w:ins w:id="209" w:author="Richard Blumberg" w:date="2019-05-12T11:25:00Z">
        <w:del w:id="210" w:author="Blumberg, Richard Steven,M.D." w:date="2019-05-13T10:14:00Z">
          <w:r w:rsidR="000F37A3" w:rsidDel="0000448E">
            <w:rPr>
              <w:rFonts w:ascii="Times New Roman" w:eastAsia="Times New Roman" w:hAnsi="Times New Roman" w:cs="Times New Roman"/>
              <w:lang w:eastAsia="zh-TW"/>
            </w:rPr>
            <w:delText>:CEACAM1 homophilic interactions using a previously described ELISA assay which demonstrated blockade of binding with an IC</w:delText>
          </w:r>
          <w:r w:rsidR="000F37A3" w:rsidRPr="000F37A3" w:rsidDel="0000448E">
            <w:rPr>
              <w:rFonts w:ascii="Times New Roman" w:eastAsia="Times New Roman" w:hAnsi="Times New Roman" w:cs="Times New Roman"/>
              <w:vertAlign w:val="subscript"/>
              <w:lang w:eastAsia="zh-TW"/>
              <w:rPrChange w:id="211" w:author="Richard Blumberg" w:date="2019-05-12T11:26:00Z">
                <w:rPr>
                  <w:rFonts w:ascii="Times New Roman" w:eastAsia="Times New Roman" w:hAnsi="Times New Roman" w:cs="Times New Roman"/>
                  <w:lang w:eastAsia="zh-TW"/>
                </w:rPr>
              </w:rPrChange>
            </w:rPr>
            <w:delText xml:space="preserve">50 </w:delText>
          </w:r>
          <w:r w:rsidR="000F37A3" w:rsidDel="0000448E">
            <w:rPr>
              <w:rFonts w:ascii="Times New Roman" w:eastAsia="Times New Roman" w:hAnsi="Times New Roman" w:cs="Times New Roman"/>
              <w:lang w:eastAsia="zh-TW"/>
            </w:rPr>
            <w:delText>of approximately 50 nM</w:delText>
          </w:r>
        </w:del>
      </w:ins>
      <w:ins w:id="212" w:author="Richard Blumberg" w:date="2019-05-12T11:26:00Z">
        <w:del w:id="213" w:author="Blumberg, Richard Steven,M.D." w:date="2019-05-13T10:14:00Z">
          <w:r w:rsidR="000F37A3" w:rsidDel="0000448E">
            <w:rPr>
              <w:rFonts w:ascii="Times New Roman" w:eastAsia="Times New Roman" w:hAnsi="Times New Roman" w:cs="Times New Roman"/>
              <w:lang w:eastAsia="zh-TW"/>
            </w:rPr>
            <w:delText xml:space="preserve"> and exceeded the published homophilic binding constant of 450 nM (REF)</w:delText>
          </w:r>
        </w:del>
      </w:ins>
      <w:ins w:id="214" w:author="Richard Blumberg" w:date="2019-05-12T11:25:00Z">
        <w:del w:id="215" w:author="Blumberg, Richard Steven,M.D." w:date="2019-05-13T10:14:00Z">
          <w:r w:rsidR="000F37A3" w:rsidDel="0000448E">
            <w:rPr>
              <w:rFonts w:ascii="Times New Roman" w:eastAsia="Times New Roman" w:hAnsi="Times New Roman" w:cs="Times New Roman"/>
              <w:lang w:eastAsia="zh-TW"/>
            </w:rPr>
            <w:delText xml:space="preserve">. </w:delText>
          </w:r>
        </w:del>
      </w:ins>
      <w:ins w:id="216" w:author="Richard Blumberg" w:date="2019-05-12T11:26:00Z">
        <w:del w:id="217" w:author="Blumberg, Richard Steven,M.D." w:date="2019-05-13T10:14:00Z">
          <w:r w:rsidR="000F37A3" w:rsidDel="0000448E">
            <w:rPr>
              <w:rFonts w:ascii="Times New Roman" w:eastAsia="Times New Roman" w:hAnsi="Times New Roman" w:cs="Times New Roman"/>
              <w:lang w:eastAsia="zh-TW"/>
            </w:rPr>
            <w:delText xml:space="preserve">As such, we resolved a variety of site-directed mutants </w:delText>
          </w:r>
        </w:del>
      </w:ins>
      <w:ins w:id="218" w:author="Richard Blumberg" w:date="2019-05-12T11:27:00Z">
        <w:del w:id="219" w:author="Blumberg, Richard Steven,M.D." w:date="2019-05-13T10:14:00Z">
          <w:r w:rsidR="000F37A3" w:rsidDel="0000448E">
            <w:rPr>
              <w:rFonts w:ascii="Times New Roman" w:eastAsia="Times New Roman" w:hAnsi="Times New Roman" w:cs="Times New Roman"/>
              <w:lang w:eastAsia="zh-TW"/>
            </w:rPr>
            <w:delText xml:space="preserve">of CEACAM1 which contained alanine mutations in Y34, Q44, Q89 and N97 by SDS-PAGE and performed </w:delText>
          </w:r>
        </w:del>
      </w:ins>
      <w:ins w:id="220" w:author="Richard Blumberg" w:date="2019-05-12T11:28:00Z">
        <w:del w:id="221" w:author="Blumberg, Richard Steven,M.D." w:date="2019-05-13T10:14:00Z">
          <w:r w:rsidR="000F37A3" w:rsidDel="0000448E">
            <w:rPr>
              <w:rFonts w:ascii="Times New Roman" w:eastAsia="Times New Roman" w:hAnsi="Times New Roman" w:cs="Times New Roman"/>
              <w:lang w:eastAsia="zh-TW"/>
            </w:rPr>
            <w:delText>immunoblotting.  When compared to the signal obtained with wild-type CEACAM1 protein, each of these mutations diminished 5F4 binding</w:delText>
          </w:r>
        </w:del>
      </w:ins>
      <w:ins w:id="222" w:author="Richard Blumberg" w:date="2019-05-12T11:29:00Z">
        <w:del w:id="223" w:author="Blumberg, Richard Steven,M.D." w:date="2019-05-13T10:14:00Z">
          <w:r w:rsidR="000F37A3" w:rsidDel="0000448E">
            <w:rPr>
              <w:rFonts w:ascii="Times New Roman" w:eastAsia="Times New Roman" w:hAnsi="Times New Roman" w:cs="Times New Roman"/>
              <w:lang w:eastAsia="zh-TW"/>
            </w:rPr>
            <w:delText xml:space="preserve"> demonstrating the epitope of 5F4 within the N-domain involved amino acids previously recognized to be important to homophilic interactions</w:delText>
          </w:r>
        </w:del>
      </w:ins>
      <w:ins w:id="224" w:author="Richard Blumberg" w:date="2019-05-12T11:30:00Z">
        <w:del w:id="225" w:author="Blumberg, Richard Steven,M.D." w:date="2019-05-13T10:14:00Z">
          <w:r w:rsidR="000F37A3" w:rsidDel="0000448E">
            <w:rPr>
              <w:rFonts w:ascii="Times New Roman" w:eastAsia="Times New Roman" w:hAnsi="Times New Roman" w:cs="Times New Roman"/>
              <w:lang w:eastAsia="zh-TW"/>
            </w:rPr>
            <w:delText xml:space="preserve"> as defined by X-ray crystallography (REF).</w:delText>
          </w:r>
        </w:del>
      </w:ins>
    </w:p>
    <w:p w14:paraId="6EFE94CE" w14:textId="6249A134" w:rsidR="000F37A3" w:rsidRPr="005E462D" w:rsidDel="0000448E" w:rsidRDefault="000F37A3" w:rsidP="003978D5">
      <w:pPr>
        <w:spacing w:line="360" w:lineRule="auto"/>
        <w:rPr>
          <w:ins w:id="226" w:author="Richard Blumberg" w:date="2019-05-12T11:19:00Z"/>
          <w:del w:id="227" w:author="Blumberg, Richard Steven,M.D." w:date="2019-05-13T10:15:00Z"/>
          <w:rFonts w:ascii="Times New Roman" w:hAnsi="Times New Roman" w:cs="Times New Roman"/>
          <w:rPrChange w:id="228" w:author="Richard Blumberg" w:date="2019-05-12T11:20:00Z">
            <w:rPr>
              <w:ins w:id="229" w:author="Richard Blumberg" w:date="2019-05-12T11:19:00Z"/>
              <w:del w:id="230" w:author="Blumberg, Richard Steven,M.D." w:date="2019-05-13T10:15:00Z"/>
              <w:rFonts w:ascii="Times New Roman" w:hAnsi="Times New Roman" w:cs="Times New Roman"/>
              <w:b/>
            </w:rPr>
          </w:rPrChange>
        </w:rPr>
      </w:pPr>
      <w:ins w:id="231" w:author="Richard Blumberg" w:date="2019-05-12T11:30:00Z">
        <w:del w:id="232" w:author="Blumberg, Richard Steven,M.D." w:date="2019-05-13T10:15:00Z">
          <w:r w:rsidDel="0000448E">
            <w:rPr>
              <w:rFonts w:ascii="Times New Roman" w:hAnsi="Times New Roman" w:cs="Times New Roman"/>
            </w:rPr>
            <w:tab/>
            <w:delText>In light of the biologic activity of the 5F4 in inhibiting the in vivo behavior of CEACAM1-bearing pancreatic cells, we examined the 5</w:delText>
          </w:r>
        </w:del>
      </w:ins>
      <w:ins w:id="233" w:author="Richard Blumberg" w:date="2019-05-12T11:31:00Z">
        <w:del w:id="234" w:author="Blumberg, Richard Steven,M.D." w:date="2019-05-13T10:15:00Z">
          <w:r w:rsidDel="0000448E">
            <w:rPr>
              <w:rFonts w:ascii="Times New Roman" w:hAnsi="Times New Roman" w:cs="Times New Roman"/>
            </w:rPr>
            <w:delText xml:space="preserve">F4 mAb in a humanized mouse model of melanoma.  </w:delText>
          </w:r>
        </w:del>
      </w:ins>
      <w:ins w:id="235" w:author="Richard Blumberg" w:date="2019-05-12T11:32:00Z">
        <w:del w:id="236" w:author="Blumberg, Richard Steven,M.D." w:date="2019-05-13T10:15:00Z">
          <w:r w:rsidDel="0000448E">
            <w:rPr>
              <w:rFonts w:ascii="Times New Roman" w:hAnsi="Times New Roman" w:cs="Times New Roman"/>
            </w:rPr>
            <w:delText xml:space="preserve">Xenograpfts of the CEACAM1- and HLA-2-bearing MALM-3M cell line were established </w:delText>
          </w:r>
        </w:del>
      </w:ins>
      <w:ins w:id="237" w:author="Richard Blumberg" w:date="2019-05-12T11:33:00Z">
        <w:del w:id="238" w:author="Blumberg, Richard Steven,M.D." w:date="2019-05-13T10:15:00Z">
          <w:r w:rsidDel="0000448E">
            <w:rPr>
              <w:rFonts w:ascii="Times New Roman" w:hAnsi="Times New Roman" w:cs="Times New Roman"/>
            </w:rPr>
            <w:delText xml:space="preserve">subcutaneously in </w:delText>
          </w:r>
        </w:del>
      </w:ins>
      <w:ins w:id="239" w:author="Richard Blumberg" w:date="2019-05-12T11:31:00Z">
        <w:del w:id="240" w:author="Blumberg, Richard Steven,M.D." w:date="2019-05-13T10:15:00Z">
          <w:r w:rsidDel="0000448E">
            <w:rPr>
              <w:rFonts w:ascii="Times New Roman" w:hAnsi="Times New Roman" w:cs="Times New Roman"/>
            </w:rPr>
            <w:delText xml:space="preserve">NSG mice </w:delText>
          </w:r>
        </w:del>
      </w:ins>
      <w:ins w:id="241" w:author="Richard Blumberg" w:date="2019-05-12T11:33:00Z">
        <w:del w:id="242" w:author="Blumberg, Richard Steven,M.D." w:date="2019-05-13T10:15:00Z">
          <w:r w:rsidDel="0000448E">
            <w:rPr>
              <w:rFonts w:ascii="Times New Roman" w:hAnsi="Times New Roman" w:cs="Times New Roman"/>
            </w:rPr>
            <w:delText xml:space="preserve"> together </w:delText>
          </w:r>
        </w:del>
      </w:ins>
      <w:ins w:id="243" w:author="Richard Blumberg" w:date="2019-05-12T11:31:00Z">
        <w:del w:id="244" w:author="Blumberg, Richard Steven,M.D." w:date="2019-05-13T10:15:00Z">
          <w:r w:rsidDel="0000448E">
            <w:rPr>
              <w:rFonts w:ascii="Times New Roman" w:hAnsi="Times New Roman" w:cs="Times New Roman"/>
            </w:rPr>
            <w:delText>with HLA-A2 matched human p</w:delText>
          </w:r>
        </w:del>
      </w:ins>
      <w:ins w:id="245" w:author="Richard Blumberg" w:date="2019-05-12T11:32:00Z">
        <w:del w:id="246" w:author="Blumberg, Richard Steven,M.D." w:date="2019-05-13T10:15:00Z">
          <w:r w:rsidDel="0000448E">
            <w:rPr>
              <w:rFonts w:ascii="Times New Roman" w:hAnsi="Times New Roman" w:cs="Times New Roman"/>
            </w:rPr>
            <w:delText xml:space="preserve">eripheral </w:delText>
          </w:r>
        </w:del>
      </w:ins>
      <w:ins w:id="247" w:author="Richard Blumberg" w:date="2019-05-12T11:33:00Z">
        <w:del w:id="248" w:author="Blumberg, Richard Steven,M.D." w:date="2019-05-13T10:15:00Z">
          <w:r w:rsidDel="0000448E">
            <w:rPr>
              <w:rFonts w:ascii="Times New Roman" w:hAnsi="Times New Roman" w:cs="Times New Roman"/>
            </w:rPr>
            <w:delText xml:space="preserve">blood from normal donors. </w:delText>
          </w:r>
        </w:del>
      </w:ins>
    </w:p>
    <w:p w14:paraId="54270904" w14:textId="3DBA43AC" w:rsidR="005E462D" w:rsidDel="0000448E" w:rsidRDefault="005E462D" w:rsidP="003978D5">
      <w:pPr>
        <w:spacing w:line="360" w:lineRule="auto"/>
        <w:rPr>
          <w:ins w:id="249" w:author="Richard Blumberg" w:date="2019-05-12T11:19:00Z"/>
          <w:del w:id="250" w:author="Blumberg, Richard Steven,M.D." w:date="2019-05-13T10:15:00Z"/>
          <w:rFonts w:ascii="Times New Roman" w:hAnsi="Times New Roman" w:cs="Times New Roman"/>
          <w:b/>
        </w:rPr>
      </w:pPr>
    </w:p>
    <w:p w14:paraId="0A0FDEA5" w14:textId="6A5C02DC" w:rsidR="005E462D" w:rsidRPr="005E462D" w:rsidDel="0000448E" w:rsidRDefault="005E462D" w:rsidP="003978D5">
      <w:pPr>
        <w:spacing w:line="360" w:lineRule="auto"/>
        <w:rPr>
          <w:ins w:id="251" w:author="Richard Blumberg" w:date="2019-05-12T11:19:00Z"/>
          <w:del w:id="252" w:author="Blumberg, Richard Steven,M.D." w:date="2019-05-13T10:11:00Z"/>
          <w:rFonts w:ascii="Times New Roman" w:hAnsi="Times New Roman" w:cs="Times New Roman"/>
          <w:rPrChange w:id="253" w:author="Richard Blumberg" w:date="2019-05-12T11:19:00Z">
            <w:rPr>
              <w:ins w:id="254" w:author="Richard Blumberg" w:date="2019-05-12T11:19:00Z"/>
              <w:del w:id="255" w:author="Blumberg, Richard Steven,M.D." w:date="2019-05-13T10:11:00Z"/>
              <w:rFonts w:ascii="Times New Roman" w:hAnsi="Times New Roman" w:cs="Times New Roman"/>
              <w:b/>
            </w:rPr>
          </w:rPrChange>
        </w:rPr>
      </w:pPr>
      <w:ins w:id="256" w:author="Richard Blumberg" w:date="2019-05-12T11:19:00Z">
        <w:del w:id="257" w:author="Blumberg, Richard Steven,M.D." w:date="2019-05-13T10:11:00Z">
          <w:r w:rsidDel="0000448E">
            <w:rPr>
              <w:rFonts w:ascii="Times New Roman" w:hAnsi="Times New Roman" w:cs="Times New Roman"/>
            </w:rPr>
            <w:delText>We</w:delText>
          </w:r>
        </w:del>
      </w:ins>
    </w:p>
    <w:p w14:paraId="40D5909D" w14:textId="7891BD16" w:rsidR="0012586B" w:rsidRDefault="0012586B" w:rsidP="003978D5">
      <w:pPr>
        <w:spacing w:line="360" w:lineRule="auto"/>
        <w:rPr>
          <w:rFonts w:ascii="Times New Roman" w:hAnsi="Times New Roman" w:cs="Times New Roman"/>
          <w:b/>
        </w:rPr>
      </w:pPr>
      <w:r w:rsidRPr="0012586B">
        <w:rPr>
          <w:rFonts w:ascii="Times New Roman" w:hAnsi="Times New Roman" w:cs="Times New Roman"/>
          <w:b/>
        </w:rPr>
        <w:t xml:space="preserve">Generation and Characterization of a </w:t>
      </w:r>
      <w:r w:rsidR="00357C8E">
        <w:rPr>
          <w:rFonts w:ascii="Times New Roman" w:hAnsi="Times New Roman" w:cs="Times New Roman"/>
          <w:b/>
        </w:rPr>
        <w:t>H</w:t>
      </w:r>
      <w:r w:rsidRPr="0012586B">
        <w:rPr>
          <w:rFonts w:ascii="Times New Roman" w:hAnsi="Times New Roman" w:cs="Times New Roman"/>
          <w:b/>
        </w:rPr>
        <w:t xml:space="preserve">umanized </w:t>
      </w:r>
      <w:r w:rsidR="00357C8E">
        <w:rPr>
          <w:rFonts w:ascii="Times New Roman" w:hAnsi="Times New Roman" w:cs="Times New Roman"/>
          <w:b/>
        </w:rPr>
        <w:t>A</w:t>
      </w:r>
      <w:r w:rsidRPr="0012586B">
        <w:rPr>
          <w:rFonts w:ascii="Times New Roman" w:hAnsi="Times New Roman" w:cs="Times New Roman"/>
          <w:b/>
        </w:rPr>
        <w:t xml:space="preserve">ffinity </w:t>
      </w:r>
      <w:r w:rsidR="00357C8E">
        <w:rPr>
          <w:rFonts w:ascii="Times New Roman" w:hAnsi="Times New Roman" w:cs="Times New Roman"/>
          <w:b/>
        </w:rPr>
        <w:t>M</w:t>
      </w:r>
      <w:r w:rsidRPr="0012586B">
        <w:rPr>
          <w:rFonts w:ascii="Times New Roman" w:hAnsi="Times New Roman" w:cs="Times New Roman"/>
          <w:b/>
        </w:rPr>
        <w:t>atured Blocking mAb Directed against Human CEACAM1</w:t>
      </w:r>
    </w:p>
    <w:p w14:paraId="09B0EB17" w14:textId="77777777" w:rsidR="00EB5C5F" w:rsidRPr="0012586B" w:rsidRDefault="00EB5C5F" w:rsidP="003978D5">
      <w:pPr>
        <w:spacing w:line="360" w:lineRule="auto"/>
        <w:rPr>
          <w:rFonts w:ascii="Times New Roman" w:hAnsi="Times New Roman" w:cs="Times New Roman"/>
          <w:b/>
        </w:rPr>
      </w:pPr>
    </w:p>
    <w:p w14:paraId="4E47EA50" w14:textId="79577A90" w:rsidR="004F6E5E" w:rsidRDefault="005E462D" w:rsidP="004F6E5E">
      <w:pPr>
        <w:spacing w:line="360" w:lineRule="auto"/>
        <w:jc w:val="both"/>
        <w:rPr>
          <w:ins w:id="258" w:author="Blumberg, Richard Steven,M.D." w:date="2019-05-13T10:24:00Z"/>
          <w:rFonts w:ascii="Times New Roman" w:eastAsia="Times New Roman" w:hAnsi="Times New Roman" w:cs="Times New Roman"/>
          <w:lang w:eastAsia="zh-TW"/>
        </w:rPr>
      </w:pPr>
      <w:ins w:id="259" w:author="Richard Blumberg" w:date="2019-05-12T11:14:00Z">
        <w:r>
          <w:rPr>
            <w:rFonts w:ascii="Times New Roman" w:eastAsia="Times New Roman" w:hAnsi="Times New Roman" w:cs="Times New Roman"/>
            <w:lang w:eastAsia="zh-TW"/>
          </w:rPr>
          <w:t xml:space="preserve">We have previously described a mouse </w:t>
        </w:r>
      </w:ins>
      <w:ins w:id="260" w:author="Richard Blumberg" w:date="2019-05-12T11:15:00Z">
        <w:r>
          <w:rPr>
            <w:rFonts w:ascii="Times New Roman" w:eastAsia="Times New Roman" w:hAnsi="Times New Roman" w:cs="Times New Roman"/>
            <w:lang w:eastAsia="zh-TW"/>
          </w:rPr>
          <w:t xml:space="preserve">monoclonal antibody </w:t>
        </w:r>
      </w:ins>
      <w:ins w:id="261" w:author="Blumberg, Richard Steven,M.D." w:date="2019-05-13T10:19:00Z">
        <w:r w:rsidR="004F6E5E">
          <w:rPr>
            <w:rFonts w:ascii="Times New Roman" w:eastAsia="Times New Roman" w:hAnsi="Times New Roman" w:cs="Times New Roman"/>
            <w:lang w:eastAsia="zh-TW"/>
          </w:rPr>
          <w:t xml:space="preserve">(mAb) </w:t>
        </w:r>
      </w:ins>
      <w:ins w:id="262" w:author="Richard Blumberg" w:date="2019-05-12T11:15:00Z">
        <w:r>
          <w:rPr>
            <w:rFonts w:ascii="Times New Roman" w:eastAsia="Times New Roman" w:hAnsi="Times New Roman" w:cs="Times New Roman"/>
            <w:lang w:eastAsia="zh-TW"/>
          </w:rPr>
          <w:t>specific for the N-domain of human CEACAM1</w:t>
        </w:r>
      </w:ins>
      <w:ins w:id="263" w:author="Blumberg, Richard Steven,M.D." w:date="2019-05-13T10:11:00Z">
        <w:r w:rsidR="0000448E">
          <w:rPr>
            <w:rFonts w:ascii="Times New Roman" w:eastAsia="Times New Roman" w:hAnsi="Times New Roman" w:cs="Times New Roman"/>
            <w:lang w:eastAsia="zh-TW"/>
          </w:rPr>
          <w:t xml:space="preserve"> (5F4) </w:t>
        </w:r>
      </w:ins>
      <w:ins w:id="264" w:author="Blumberg, Richard Steven,M.D." w:date="2019-05-13T10:12:00Z">
        <w:r w:rsidR="0000448E">
          <w:rPr>
            <w:rFonts w:ascii="Times New Roman" w:eastAsia="Times New Roman" w:hAnsi="Times New Roman" w:cs="Times New Roman"/>
            <w:lang w:eastAsia="zh-TW"/>
          </w:rPr>
          <w:t xml:space="preserve">(REF) </w:t>
        </w:r>
      </w:ins>
      <w:ins w:id="265" w:author="Blumberg, Richard Steven,M.D." w:date="2019-05-13T10:17:00Z">
        <w:r w:rsidR="0000448E">
          <w:rPr>
            <w:rFonts w:ascii="Times New Roman" w:eastAsia="Times New Roman" w:hAnsi="Times New Roman" w:cs="Times New Roman"/>
            <w:lang w:eastAsia="zh-TW"/>
          </w:rPr>
          <w:t xml:space="preserve">that does not cross-react with human </w:t>
        </w:r>
      </w:ins>
      <w:ins w:id="266" w:author="Blumberg, Richard Steven,M.D." w:date="2019-05-13T10:18:00Z">
        <w:r w:rsidR="004F6E5E">
          <w:rPr>
            <w:rFonts w:ascii="Times New Roman" w:eastAsia="Times New Roman" w:hAnsi="Times New Roman" w:cs="Times New Roman"/>
            <w:lang w:eastAsia="zh-TW"/>
          </w:rPr>
          <w:t xml:space="preserve">CEACAM3, 5 and 6 (REF) and </w:t>
        </w:r>
      </w:ins>
      <w:ins w:id="267" w:author="Blumberg, Richard Steven,M.D." w:date="2019-05-13T10:12:00Z">
        <w:r w:rsidR="0000448E">
          <w:rPr>
            <w:rFonts w:ascii="Times New Roman" w:eastAsia="Times New Roman" w:hAnsi="Times New Roman" w:cs="Times New Roman"/>
            <w:lang w:eastAsia="zh-TW"/>
          </w:rPr>
          <w:t>which has recently been recognized to possess direct anti-tumor effects on human pancreatic cancer xenografts in</w:t>
        </w:r>
      </w:ins>
      <w:ins w:id="268" w:author="Blumberg, Richard Steven,M.D." w:date="2019-05-13T10:16:00Z">
        <w:r w:rsidR="0000448E">
          <w:rPr>
            <w:rFonts w:ascii="Times New Roman" w:eastAsia="Times New Roman" w:hAnsi="Times New Roman" w:cs="Times New Roman"/>
            <w:lang w:eastAsia="zh-TW"/>
          </w:rPr>
          <w:t xml:space="preserve"> immune-deficient</w:t>
        </w:r>
      </w:ins>
      <w:ins w:id="269" w:author="Blumberg, Richard Steven,M.D." w:date="2019-05-13T10:17:00Z">
        <w:r w:rsidR="0000448E">
          <w:rPr>
            <w:rFonts w:ascii="Times New Roman" w:eastAsia="Times New Roman" w:hAnsi="Times New Roman" w:cs="Times New Roman"/>
            <w:lang w:eastAsia="zh-TW"/>
          </w:rPr>
          <w:t xml:space="preserve"> mice</w:t>
        </w:r>
      </w:ins>
      <w:ins w:id="270" w:author="Richard Blumberg" w:date="2019-05-12T11:15:00Z">
        <w:del w:id="271" w:author="Blumberg, Richard Steven,M.D." w:date="2019-05-13T10:19:00Z">
          <w:r w:rsidDel="004F6E5E">
            <w:rPr>
              <w:rFonts w:ascii="Times New Roman" w:eastAsia="Times New Roman" w:hAnsi="Times New Roman" w:cs="Times New Roman"/>
              <w:lang w:eastAsia="zh-TW"/>
            </w:rPr>
            <w:delText xml:space="preserve">.  </w:delText>
          </w:r>
        </w:del>
      </w:ins>
      <w:ins w:id="272" w:author="Blumberg, Richard Steven,M.D." w:date="2019-05-13T10:19:00Z">
        <w:r w:rsidR="004F6E5E">
          <w:rPr>
            <w:rFonts w:ascii="Times New Roman" w:eastAsia="Times New Roman" w:hAnsi="Times New Roman" w:cs="Times New Roman"/>
            <w:lang w:eastAsia="zh-TW"/>
          </w:rPr>
          <w:t xml:space="preserve">. In addition, we </w:t>
        </w:r>
      </w:ins>
      <w:ins w:id="273" w:author="Blumberg, Richard Steven,M.D." w:date="2019-05-13T10:21:00Z">
        <w:r w:rsidR="004F6E5E">
          <w:rPr>
            <w:rFonts w:ascii="Times New Roman" w:eastAsia="Times New Roman" w:hAnsi="Times New Roman" w:cs="Times New Roman"/>
            <w:lang w:eastAsia="zh-TW"/>
          </w:rPr>
          <w:t xml:space="preserve">used an ELISA to show that the </w:t>
        </w:r>
      </w:ins>
      <w:ins w:id="274" w:author="Blumberg, Richard Steven,M.D." w:date="2019-05-13T10:19:00Z">
        <w:r w:rsidR="004F6E5E">
          <w:rPr>
            <w:rFonts w:ascii="Times New Roman" w:eastAsia="Times New Roman" w:hAnsi="Times New Roman" w:cs="Times New Roman"/>
            <w:lang w:eastAsia="zh-TW"/>
          </w:rPr>
          <w:t>5F4 mAb blocked homophilic interactions with CEACAM</w:t>
        </w:r>
      </w:ins>
      <w:ins w:id="275" w:author="Blumberg, Richard Steven,M.D." w:date="2019-05-13T10:20:00Z">
        <w:r w:rsidR="004F6E5E">
          <w:rPr>
            <w:rFonts w:ascii="Times New Roman" w:eastAsia="Times New Roman" w:hAnsi="Times New Roman" w:cs="Times New Roman"/>
            <w:lang w:eastAsia="zh-TW"/>
          </w:rPr>
          <w:t xml:space="preserve">1 </w:t>
        </w:r>
      </w:ins>
      <w:ins w:id="276" w:author="Blumberg, Richard Steven,M.D." w:date="2019-05-13T10:22:00Z">
        <w:r w:rsidR="004F6E5E">
          <w:rPr>
            <w:rFonts w:ascii="Times New Roman" w:eastAsia="Times New Roman" w:hAnsi="Times New Roman" w:cs="Times New Roman"/>
            <w:lang w:eastAsia="zh-TW"/>
          </w:rPr>
          <w:t>suggesting its epitope was contained within the GFCC’ face. Indeed, when</w:t>
        </w:r>
      </w:ins>
      <w:ins w:id="277" w:author="Blumberg, Richard Steven,M.D." w:date="2019-05-13T10:24:00Z">
        <w:r w:rsidR="004F6E5E">
          <w:rPr>
            <w:rFonts w:ascii="Times New Roman" w:eastAsia="Times New Roman" w:hAnsi="Times New Roman" w:cs="Times New Roman"/>
            <w:lang w:eastAsia="zh-TW"/>
          </w:rPr>
          <w:t xml:space="preserve"> </w:t>
        </w:r>
      </w:ins>
      <w:ins w:id="278" w:author="Blumberg, Richard Steven,M.D." w:date="2019-05-13T10:14:00Z">
        <w:r w:rsidR="0000448E">
          <w:rPr>
            <w:rFonts w:ascii="Times New Roman" w:eastAsia="Times New Roman" w:hAnsi="Times New Roman" w:cs="Times New Roman"/>
            <w:lang w:eastAsia="zh-TW"/>
          </w:rPr>
          <w:t xml:space="preserve">we resolved a variety of site-directed mutants of CEACAM1 which contained alanine </w:t>
        </w:r>
      </w:ins>
      <w:ins w:id="279" w:author="Blumberg, Richard Steven,M.D." w:date="2019-05-13T10:22:00Z">
        <w:r w:rsidR="004F6E5E">
          <w:rPr>
            <w:rFonts w:ascii="Times New Roman" w:eastAsia="Times New Roman" w:hAnsi="Times New Roman" w:cs="Times New Roman"/>
            <w:lang w:eastAsia="zh-TW"/>
          </w:rPr>
          <w:t>substitutions</w:t>
        </w:r>
      </w:ins>
      <w:ins w:id="280" w:author="Blumberg, Richard Steven,M.D." w:date="2019-05-13T10:14:00Z">
        <w:r w:rsidR="0000448E">
          <w:rPr>
            <w:rFonts w:ascii="Times New Roman" w:eastAsia="Times New Roman" w:hAnsi="Times New Roman" w:cs="Times New Roman"/>
            <w:lang w:eastAsia="zh-TW"/>
          </w:rPr>
          <w:t xml:space="preserve"> in </w:t>
        </w:r>
      </w:ins>
      <w:ins w:id="281" w:author="Blumberg, Richard Steven,M.D." w:date="2019-05-13T10:25:00Z">
        <w:r w:rsidR="004F6E5E">
          <w:rPr>
            <w:rFonts w:ascii="Times New Roman" w:eastAsia="Times New Roman" w:hAnsi="Times New Roman" w:cs="Times New Roman"/>
            <w:lang w:eastAsia="zh-TW"/>
          </w:rPr>
          <w:t xml:space="preserve">residues critical to the crystallographic interface such as </w:t>
        </w:r>
      </w:ins>
      <w:ins w:id="282" w:author="Blumberg, Richard Steven,M.D." w:date="2019-05-13T10:14:00Z">
        <w:r w:rsidR="0000448E">
          <w:rPr>
            <w:rFonts w:ascii="Times New Roman" w:eastAsia="Times New Roman" w:hAnsi="Times New Roman" w:cs="Times New Roman"/>
            <w:lang w:eastAsia="zh-TW"/>
          </w:rPr>
          <w:t xml:space="preserve">Y34, </w:t>
        </w:r>
      </w:ins>
      <w:ins w:id="283" w:author="Blumberg, Richard Steven,M.D." w:date="2019-05-13T10:23:00Z">
        <w:r w:rsidR="004F6E5E">
          <w:rPr>
            <w:rFonts w:ascii="Times New Roman" w:eastAsia="Times New Roman" w:hAnsi="Times New Roman" w:cs="Times New Roman"/>
            <w:lang w:eastAsia="zh-TW"/>
          </w:rPr>
          <w:t xml:space="preserve">G41, </w:t>
        </w:r>
      </w:ins>
      <w:ins w:id="284" w:author="Blumberg, Richard Steven,M.D." w:date="2019-05-13T10:14:00Z">
        <w:r w:rsidR="0000448E">
          <w:rPr>
            <w:rFonts w:ascii="Times New Roman" w:eastAsia="Times New Roman" w:hAnsi="Times New Roman" w:cs="Times New Roman"/>
            <w:lang w:eastAsia="zh-TW"/>
          </w:rPr>
          <w:t xml:space="preserve">Q44, </w:t>
        </w:r>
      </w:ins>
      <w:ins w:id="285" w:author="Blumberg, Richard Steven,M.D." w:date="2019-05-13T10:23:00Z">
        <w:r w:rsidR="004F6E5E">
          <w:rPr>
            <w:rFonts w:ascii="Times New Roman" w:eastAsia="Times New Roman" w:hAnsi="Times New Roman" w:cs="Times New Roman"/>
            <w:lang w:eastAsia="zh-TW"/>
          </w:rPr>
          <w:t xml:space="preserve">G47, </w:t>
        </w:r>
      </w:ins>
      <w:ins w:id="286" w:author="Blumberg, Richard Steven,M.D." w:date="2019-05-13T10:14:00Z">
        <w:r w:rsidR="0000448E">
          <w:rPr>
            <w:rFonts w:ascii="Times New Roman" w:eastAsia="Times New Roman" w:hAnsi="Times New Roman" w:cs="Times New Roman"/>
            <w:lang w:eastAsia="zh-TW"/>
          </w:rPr>
          <w:t xml:space="preserve">Q89 and </w:t>
        </w:r>
      </w:ins>
      <w:ins w:id="287" w:author="Blumberg, Richard Steven,M.D." w:date="2019-05-13T10:23:00Z">
        <w:r w:rsidR="004F6E5E">
          <w:rPr>
            <w:rFonts w:ascii="Times New Roman" w:eastAsia="Times New Roman" w:hAnsi="Times New Roman" w:cs="Times New Roman"/>
            <w:lang w:eastAsia="zh-TW"/>
          </w:rPr>
          <w:t>D94 and V96</w:t>
        </w:r>
      </w:ins>
      <w:ins w:id="288" w:author="Blumberg, Richard Steven,M.D." w:date="2019-05-13T10:14:00Z">
        <w:r w:rsidR="0000448E">
          <w:rPr>
            <w:rFonts w:ascii="Times New Roman" w:eastAsia="Times New Roman" w:hAnsi="Times New Roman" w:cs="Times New Roman"/>
            <w:lang w:eastAsia="zh-TW"/>
          </w:rPr>
          <w:t xml:space="preserve"> by SDS-PAGE and performed immunoblotting</w:t>
        </w:r>
      </w:ins>
      <w:ins w:id="289" w:author="Blumberg, Richard Steven,M.D." w:date="2019-05-13T10:24:00Z">
        <w:r w:rsidR="004F6E5E">
          <w:rPr>
            <w:rFonts w:ascii="Times New Roman" w:eastAsia="Times New Roman" w:hAnsi="Times New Roman" w:cs="Times New Roman"/>
            <w:lang w:eastAsia="zh-TW"/>
          </w:rPr>
          <w:t>, we observed that 5F4 recognition of CEACAM1 was disabled relative to that observed with wild-type CEACAM1</w:t>
        </w:r>
      </w:ins>
      <w:ins w:id="290" w:author="Blumberg, Richard Steven,M.D." w:date="2019-05-13T10:14:00Z">
        <w:r w:rsidR="0000448E">
          <w:rPr>
            <w:rFonts w:ascii="Times New Roman" w:eastAsia="Times New Roman" w:hAnsi="Times New Roman" w:cs="Times New Roman"/>
            <w:lang w:eastAsia="zh-TW"/>
          </w:rPr>
          <w:t xml:space="preserve">.  </w:t>
        </w:r>
      </w:ins>
    </w:p>
    <w:p w14:paraId="4A14B3FD" w14:textId="77777777" w:rsidR="004F6E5E" w:rsidRDefault="004F6E5E" w:rsidP="004F6E5E">
      <w:pPr>
        <w:spacing w:line="360" w:lineRule="auto"/>
        <w:jc w:val="both"/>
        <w:rPr>
          <w:ins w:id="291" w:author="Blumberg, Richard Steven,M.D." w:date="2019-05-13T10:24:00Z"/>
          <w:rFonts w:ascii="Times New Roman" w:eastAsia="Times New Roman" w:hAnsi="Times New Roman" w:cs="Times New Roman"/>
          <w:lang w:eastAsia="zh-TW"/>
        </w:rPr>
      </w:pPr>
    </w:p>
    <w:p w14:paraId="2A5AEA57" w14:textId="77777777" w:rsidR="0000448E" w:rsidRDefault="0000448E" w:rsidP="003978D5">
      <w:pPr>
        <w:spacing w:line="360" w:lineRule="auto"/>
        <w:jc w:val="both"/>
        <w:rPr>
          <w:ins w:id="292" w:author="Blumberg, Richard Steven,M.D." w:date="2019-05-13T10:14:00Z"/>
          <w:rFonts w:ascii="Times New Roman" w:eastAsia="Times New Roman" w:hAnsi="Times New Roman" w:cs="Times New Roman"/>
          <w:lang w:eastAsia="zh-TW"/>
        </w:rPr>
      </w:pPr>
    </w:p>
    <w:p w14:paraId="7A88B9DD" w14:textId="7F5F085A" w:rsidR="005E462D" w:rsidDel="004F6E5E" w:rsidRDefault="005E462D" w:rsidP="003978D5">
      <w:pPr>
        <w:spacing w:line="360" w:lineRule="auto"/>
        <w:jc w:val="both"/>
        <w:rPr>
          <w:ins w:id="293" w:author="Richard Blumberg" w:date="2019-05-12T11:17:00Z"/>
          <w:del w:id="294" w:author="Blumberg, Richard Steven,M.D." w:date="2019-05-13T10:25:00Z"/>
          <w:rFonts w:ascii="Times New Roman" w:eastAsia="Times New Roman" w:hAnsi="Times New Roman" w:cs="Times New Roman"/>
          <w:lang w:eastAsia="zh-TW"/>
        </w:rPr>
      </w:pPr>
      <w:ins w:id="295" w:author="Richard Blumberg" w:date="2019-05-12T11:15:00Z">
        <w:del w:id="296" w:author="Blumberg, Richard Steven,M.D." w:date="2019-05-13T10:13:00Z">
          <w:r w:rsidDel="0000448E">
            <w:rPr>
              <w:rFonts w:ascii="Times New Roman" w:eastAsia="Times New Roman" w:hAnsi="Times New Roman" w:cs="Times New Roman"/>
              <w:lang w:eastAsia="zh-TW"/>
            </w:rPr>
            <w:delText xml:space="preserve">Previous studies have also shown that this antibody can exhibit direct anti-tumor effects </w:delText>
          </w:r>
        </w:del>
      </w:ins>
      <w:ins w:id="297" w:author="Richard Blumberg" w:date="2019-05-12T11:16:00Z">
        <w:del w:id="298" w:author="Blumberg, Richard Steven,M.D." w:date="2019-05-13T10:13:00Z">
          <w:r w:rsidDel="0000448E">
            <w:rPr>
              <w:rFonts w:ascii="Times New Roman" w:eastAsia="Times New Roman" w:hAnsi="Times New Roman" w:cs="Times New Roman"/>
              <w:lang w:eastAsia="zh-TW"/>
            </w:rPr>
            <w:delText xml:space="preserve">in vivo as shown by its ability to block the growth and metastasis of pancreatic cancer xenografts.  </w:delText>
          </w:r>
        </w:del>
        <w:del w:id="299" w:author="Blumberg, Richard Steven,M.D." w:date="2019-05-13T10:25:00Z">
          <w:r w:rsidDel="004F6E5E">
            <w:rPr>
              <w:rFonts w:ascii="Times New Roman" w:eastAsia="Times New Roman" w:hAnsi="Times New Roman" w:cs="Times New Roman"/>
              <w:lang w:eastAsia="zh-TW"/>
            </w:rPr>
            <w:delText xml:space="preserve">In light of this and the importance of </w:delText>
          </w:r>
        </w:del>
      </w:ins>
      <w:ins w:id="300" w:author="Richard Blumberg" w:date="2019-05-12T11:17:00Z">
        <w:del w:id="301" w:author="Blumberg, Richard Steven,M.D." w:date="2019-05-13T10:25:00Z">
          <w:r w:rsidDel="004F6E5E">
            <w:rPr>
              <w:rFonts w:ascii="Times New Roman" w:eastAsia="Times New Roman" w:hAnsi="Times New Roman" w:cs="Times New Roman"/>
              <w:lang w:eastAsia="zh-TW"/>
            </w:rPr>
            <w:delText xml:space="preserve">the GFCC’ face in trans-homodimeric </w:delText>
          </w:r>
        </w:del>
      </w:ins>
      <w:ins w:id="302" w:author="Richard Blumberg" w:date="2019-05-12T11:14:00Z">
        <w:del w:id="303" w:author="Blumberg, Richard Steven,M.D." w:date="2019-05-13T10:25:00Z">
          <w:r w:rsidDel="004F6E5E">
            <w:rPr>
              <w:rFonts w:ascii="Times New Roman" w:eastAsia="Times New Roman" w:hAnsi="Times New Roman" w:cs="Times New Roman"/>
              <w:lang w:eastAsia="zh-TW"/>
            </w:rPr>
            <w:delText>anti-human CEACAM1 monoclonal antibo</w:delText>
          </w:r>
        </w:del>
      </w:ins>
      <w:ins w:id="304" w:author="Richard Blumberg" w:date="2019-05-12T11:17:00Z">
        <w:del w:id="305" w:author="Blumberg, Richard Steven,M.D." w:date="2019-05-13T10:25:00Z">
          <w:r w:rsidDel="004F6E5E">
            <w:rPr>
              <w:rFonts w:ascii="Times New Roman" w:eastAsia="Times New Roman" w:hAnsi="Times New Roman" w:cs="Times New Roman"/>
              <w:lang w:eastAsia="zh-TW"/>
            </w:rPr>
            <w:delText>dy</w:delText>
          </w:r>
        </w:del>
      </w:ins>
      <w:ins w:id="306" w:author="Richard Blumberg" w:date="2019-05-12T11:14:00Z">
        <w:del w:id="307" w:author="Blumberg, Richard Steven,M.D." w:date="2019-05-13T10:25:00Z">
          <w:r w:rsidDel="004F6E5E">
            <w:rPr>
              <w:rFonts w:ascii="Times New Roman" w:eastAsia="Times New Roman" w:hAnsi="Times New Roman" w:cs="Times New Roman"/>
              <w:lang w:eastAsia="zh-TW"/>
            </w:rPr>
            <w:delText xml:space="preserve">y specific for </w:delText>
          </w:r>
        </w:del>
      </w:ins>
    </w:p>
    <w:p w14:paraId="7F7F3CF3" w14:textId="77777777" w:rsidR="005E462D" w:rsidRDefault="005E462D" w:rsidP="003978D5">
      <w:pPr>
        <w:spacing w:line="360" w:lineRule="auto"/>
        <w:jc w:val="both"/>
        <w:rPr>
          <w:ins w:id="308" w:author="Richard Blumberg" w:date="2019-05-12T11:17:00Z"/>
          <w:rFonts w:ascii="Times New Roman" w:eastAsia="Times New Roman" w:hAnsi="Times New Roman" w:cs="Times New Roman"/>
          <w:lang w:eastAsia="zh-TW"/>
        </w:rPr>
      </w:pPr>
    </w:p>
    <w:p w14:paraId="166F643D" w14:textId="3C9D235C" w:rsidR="003C4F03" w:rsidDel="0000448E" w:rsidRDefault="005E462D" w:rsidP="003978D5">
      <w:pPr>
        <w:spacing w:line="360" w:lineRule="auto"/>
        <w:jc w:val="both"/>
        <w:rPr>
          <w:del w:id="309" w:author="Blumberg, Richard Steven,M.D." w:date="2019-05-13T10:13:00Z"/>
          <w:rFonts w:ascii="Times New Roman" w:eastAsia="Times New Roman" w:hAnsi="Times New Roman" w:cs="Times New Roman"/>
          <w:color w:val="000000"/>
          <w:shd w:val="clear" w:color="auto" w:fill="FFFFFF"/>
          <w:lang w:eastAsia="zh-TW"/>
        </w:rPr>
      </w:pPr>
      <w:ins w:id="310" w:author="Richard Blumberg" w:date="2019-05-12T11:18:00Z">
        <w:del w:id="311" w:author="Blumberg, Richard Steven,M.D." w:date="2019-05-13T10:13:00Z">
          <w:r w:rsidDel="0000448E">
            <w:rPr>
              <w:rFonts w:ascii="Times New Roman" w:eastAsia="Times New Roman" w:hAnsi="Times New Roman" w:cs="Times New Roman"/>
              <w:lang w:eastAsia="zh-TW"/>
            </w:rPr>
            <w:delText>We first</w:delText>
          </w:r>
        </w:del>
      </w:ins>
      <w:del w:id="312" w:author="Blumberg, Richard Steven,M.D." w:date="2019-05-13T10:13:00Z">
        <w:r w:rsidR="00EB5C5F" w:rsidDel="0000448E">
          <w:rPr>
            <w:rFonts w:ascii="Times New Roman" w:eastAsia="Times New Roman" w:hAnsi="Times New Roman" w:cs="Times New Roman"/>
            <w:lang w:eastAsia="zh-TW"/>
          </w:rPr>
          <w:delText xml:space="preserve">It is seemingly </w:delText>
        </w:r>
        <w:r w:rsidR="00EA1FE6" w:rsidDel="0000448E">
          <w:rPr>
            <w:rFonts w:ascii="Times New Roman" w:eastAsia="Times New Roman" w:hAnsi="Times New Roman" w:cs="Times New Roman"/>
            <w:lang w:eastAsia="zh-TW"/>
          </w:rPr>
          <w:delText>very difficult</w:delText>
        </w:r>
        <w:r w:rsidR="00EB5C5F" w:rsidDel="0000448E">
          <w:rPr>
            <w:rFonts w:ascii="Times New Roman" w:eastAsia="Times New Roman" w:hAnsi="Times New Roman" w:cs="Times New Roman"/>
            <w:lang w:eastAsia="zh-TW"/>
          </w:rPr>
          <w:delText xml:space="preserve"> to generate antibody specifically block CEACAM1-IgV </w:delText>
        </w:r>
        <w:r w:rsidR="00EB5C5F" w:rsidRPr="00183889" w:rsidDel="0000448E">
          <w:rPr>
            <w:rFonts w:ascii="Times New Roman" w:eastAsia="Times New Roman" w:hAnsi="Times New Roman" w:cs="Times New Roman"/>
            <w:i/>
            <w:lang w:eastAsia="zh-TW"/>
          </w:rPr>
          <w:delText>in vivo</w:delText>
        </w:r>
        <w:r w:rsidR="00EB5C5F" w:rsidDel="0000448E">
          <w:rPr>
            <w:rFonts w:ascii="Times New Roman" w:eastAsia="Times New Roman" w:hAnsi="Times New Roman" w:cs="Times New Roman"/>
            <w:lang w:eastAsia="zh-TW"/>
          </w:rPr>
          <w:delText xml:space="preserve"> with small-molecule inhibitors because</w:delText>
        </w:r>
        <w:r w:rsidR="00EA1FE6" w:rsidDel="0000448E">
          <w:rPr>
            <w:rFonts w:ascii="Times New Roman" w:eastAsia="Times New Roman" w:hAnsi="Times New Roman" w:cs="Times New Roman"/>
            <w:lang w:eastAsia="zh-TW"/>
          </w:rPr>
          <w:delText xml:space="preserve"> of the</w:delText>
        </w:r>
        <w:r w:rsidR="00EB5C5F" w:rsidDel="0000448E">
          <w:rPr>
            <w:rFonts w:ascii="Times New Roman" w:eastAsia="Times New Roman" w:hAnsi="Times New Roman" w:cs="Times New Roman"/>
            <w:lang w:eastAsia="zh-TW"/>
          </w:rPr>
          <w:delText xml:space="preserve"> highly similarity between </w:delText>
        </w:r>
        <w:r w:rsidR="005F310C" w:rsidDel="0000448E">
          <w:rPr>
            <w:rFonts w:ascii="Times New Roman" w:eastAsia="Times New Roman" w:hAnsi="Times New Roman" w:cs="Times New Roman"/>
            <w:lang w:eastAsia="zh-TW"/>
          </w:rPr>
          <w:delText xml:space="preserve">CEACAM1 and </w:delText>
        </w:r>
        <w:r w:rsidR="00EB5C5F" w:rsidDel="0000448E">
          <w:rPr>
            <w:rFonts w:ascii="Times New Roman" w:eastAsia="Times New Roman" w:hAnsi="Times New Roman" w:cs="Times New Roman"/>
            <w:lang w:eastAsia="zh-TW"/>
          </w:rPr>
          <w:delText>other CEACAM family members</w:delText>
        </w:r>
        <w:r w:rsidR="00EA1FE6" w:rsidDel="0000448E">
          <w:rPr>
            <w:rFonts w:ascii="Times New Roman" w:eastAsia="Times New Roman" w:hAnsi="Times New Roman" w:cs="Times New Roman"/>
            <w:lang w:eastAsia="zh-TW"/>
          </w:rPr>
          <w:delText xml:space="preserve"> such as CEACAM3, CEACAM5, CEACAM6 and CEACAM8,</w:delText>
        </w:r>
        <w:r w:rsidR="00EB5C5F" w:rsidDel="0000448E">
          <w:rPr>
            <w:rFonts w:ascii="Times New Roman" w:eastAsia="Times New Roman" w:hAnsi="Times New Roman" w:cs="Times New Roman"/>
            <w:lang w:eastAsia="zh-TW"/>
          </w:rPr>
          <w:delText xml:space="preserve"> donated by merely less than </w:delText>
        </w:r>
        <w:r w:rsidR="00EB5C5F" w:rsidRPr="005F310C" w:rsidDel="0000448E">
          <w:rPr>
            <w:rFonts w:ascii="Times New Roman" w:eastAsia="Times New Roman" w:hAnsi="Times New Roman" w:cs="Times New Roman"/>
            <w:highlight w:val="cyan"/>
            <w:lang w:eastAsia="zh-TW"/>
          </w:rPr>
          <w:delText>10</w:delText>
        </w:r>
        <w:r w:rsidR="005F310C" w:rsidRPr="005F310C" w:rsidDel="0000448E">
          <w:rPr>
            <w:rFonts w:ascii="Times New Roman" w:eastAsia="Times New Roman" w:hAnsi="Times New Roman" w:cs="Times New Roman"/>
            <w:highlight w:val="cyan"/>
            <w:lang w:eastAsia="zh-TW"/>
          </w:rPr>
          <w:delText>-20</w:delText>
        </w:r>
        <w:r w:rsidR="00EB5C5F" w:rsidDel="0000448E">
          <w:rPr>
            <w:rFonts w:ascii="Times New Roman" w:eastAsia="Times New Roman" w:hAnsi="Times New Roman" w:cs="Times New Roman"/>
            <w:lang w:eastAsia="zh-TW"/>
          </w:rPr>
          <w:delText xml:space="preserve"> amino acid difference (</w:delText>
        </w:r>
        <w:r w:rsidR="00B76983" w:rsidRPr="00783D26" w:rsidDel="0000448E">
          <w:rPr>
            <w:rFonts w:ascii="Times New Roman" w:hAnsi="Times New Roman" w:cs="Times New Roman"/>
            <w:b/>
          </w:rPr>
          <w:delText xml:space="preserve">Supplementary </w:delText>
        </w:r>
        <w:r w:rsidR="00B76983" w:rsidDel="0000448E">
          <w:rPr>
            <w:rFonts w:ascii="Times New Roman" w:hAnsi="Times New Roman" w:cs="Times New Roman"/>
            <w:b/>
          </w:rPr>
          <w:delText>Table</w:delText>
        </w:r>
        <w:r w:rsidR="00B76983" w:rsidDel="0000448E">
          <w:rPr>
            <w:rFonts w:ascii="Times New Roman" w:hAnsi="Times New Roman" w:cs="Times New Roman"/>
          </w:rPr>
          <w:delText xml:space="preserve"> </w:delText>
        </w:r>
        <w:r w:rsidR="00B76983" w:rsidDel="0000448E">
          <w:rPr>
            <w:rFonts w:ascii="Times New Roman" w:eastAsia="Times New Roman" w:hAnsi="Times New Roman" w:cs="Times New Roman"/>
            <w:lang w:eastAsia="zh-TW"/>
          </w:rPr>
          <w:delText xml:space="preserve">and </w:delText>
        </w:r>
        <w:r w:rsidR="00EB5C5F" w:rsidDel="0000448E">
          <w:rPr>
            <w:rFonts w:ascii="Times New Roman" w:eastAsia="Times New Roman" w:hAnsi="Times New Roman" w:cs="Times New Roman"/>
            <w:lang w:eastAsia="zh-TW"/>
          </w:rPr>
          <w:delText xml:space="preserve">REFs). </w:delText>
        </w:r>
        <w:r w:rsidR="00EB5C5F" w:rsidRPr="007140E3" w:rsidDel="0000448E">
          <w:rPr>
            <w:rFonts w:ascii="Times New Roman" w:eastAsia="Times New Roman" w:hAnsi="Times New Roman" w:cs="Times New Roman"/>
            <w:lang w:eastAsia="zh-TW"/>
          </w:rPr>
          <w:delText xml:space="preserve">We hypothesized that </w:delText>
        </w:r>
        <w:r w:rsidR="00EB5C5F" w:rsidDel="0000448E">
          <w:rPr>
            <w:rFonts w:ascii="Times New Roman" w:eastAsia="Times New Roman" w:hAnsi="Times New Roman" w:cs="Times New Roman"/>
            <w:lang w:eastAsia="zh-TW"/>
          </w:rPr>
          <w:delText>cross-reactivity to other CEACAM family member</w:delText>
        </w:r>
        <w:r w:rsidR="00EB5C5F" w:rsidRPr="007140E3" w:rsidDel="0000448E">
          <w:rPr>
            <w:rFonts w:ascii="Times New Roman" w:eastAsia="Times New Roman" w:hAnsi="Times New Roman" w:cs="Times New Roman"/>
            <w:lang w:eastAsia="zh-TW"/>
          </w:rPr>
          <w:delText xml:space="preserve"> could</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 xml:space="preserve">be </w:delText>
        </w:r>
        <w:r w:rsidR="005F310C" w:rsidDel="0000448E">
          <w:rPr>
            <w:rFonts w:ascii="Times New Roman" w:eastAsia="Times New Roman" w:hAnsi="Times New Roman" w:cs="Times New Roman"/>
            <w:lang w:eastAsia="zh-TW"/>
          </w:rPr>
          <w:delText>avoide</w:delText>
        </w:r>
        <w:r w:rsidR="00EB5C5F" w:rsidRPr="007140E3" w:rsidDel="0000448E">
          <w:rPr>
            <w:rFonts w:ascii="Times New Roman" w:eastAsia="Times New Roman" w:hAnsi="Times New Roman" w:cs="Times New Roman"/>
            <w:lang w:eastAsia="zh-TW"/>
          </w:rPr>
          <w:delText>d in a highly specific manner, with</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 xml:space="preserve">antibodies binding to key epitopes </w:delText>
        </w:r>
        <w:r w:rsidR="00EB5C5F" w:rsidDel="0000448E">
          <w:rPr>
            <w:rFonts w:ascii="Times New Roman" w:eastAsia="Times New Roman" w:hAnsi="Times New Roman" w:cs="Times New Roman"/>
            <w:lang w:eastAsia="zh-TW"/>
          </w:rPr>
          <w:delText xml:space="preserve">or </w:delText>
        </w:r>
        <w:r w:rsidR="005F310C" w:rsidDel="0000448E">
          <w:rPr>
            <w:rFonts w:ascii="Times New Roman" w:eastAsia="Times New Roman" w:hAnsi="Times New Roman" w:cs="Times New Roman"/>
            <w:lang w:eastAsia="zh-TW"/>
          </w:rPr>
          <w:delText xml:space="preserve">even with </w:delText>
        </w:r>
        <w:r w:rsidR="00EB5C5F" w:rsidDel="0000448E">
          <w:rPr>
            <w:rFonts w:ascii="Times New Roman" w:eastAsia="Times New Roman" w:hAnsi="Times New Roman" w:cs="Times New Roman"/>
            <w:lang w:eastAsia="zh-TW"/>
          </w:rPr>
          <w:delText>single amino acid</w:delText>
        </w:r>
        <w:r w:rsidR="005F310C" w:rsidDel="0000448E">
          <w:rPr>
            <w:rFonts w:ascii="Times New Roman" w:eastAsia="Times New Roman" w:hAnsi="Times New Roman" w:cs="Times New Roman"/>
            <w:lang w:eastAsia="zh-TW"/>
          </w:rPr>
          <w:delText xml:space="preserve"> discrepancy</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 xml:space="preserve">on the </w:delText>
        </w:r>
        <w:r w:rsidR="00EB5C5F" w:rsidDel="0000448E">
          <w:rPr>
            <w:rFonts w:ascii="Times New Roman" w:eastAsia="Times New Roman" w:hAnsi="Times New Roman" w:cs="Times New Roman"/>
            <w:lang w:eastAsia="zh-TW"/>
          </w:rPr>
          <w:delText>CEACAM1-IgV</w:delText>
        </w:r>
        <w:r w:rsidR="00EB5C5F" w:rsidRPr="007140E3" w:rsidDel="0000448E">
          <w:rPr>
            <w:rFonts w:ascii="Times New Roman" w:eastAsia="Times New Roman" w:hAnsi="Times New Roman" w:cs="Times New Roman"/>
            <w:lang w:eastAsia="zh-TW"/>
          </w:rPr>
          <w:delText xml:space="preserve"> domain required for initiation of</w:delText>
        </w:r>
        <w:r w:rsidR="00EB5C5F" w:rsidDel="0000448E">
          <w:rPr>
            <w:rFonts w:ascii="Times New Roman" w:eastAsia="Times New Roman" w:hAnsi="Times New Roman" w:cs="Times New Roman"/>
            <w:lang w:eastAsia="zh-TW"/>
          </w:rPr>
          <w:delText xml:space="preserve"> transmit signals</w:delText>
        </w:r>
        <w:r w:rsidR="00EB5C5F" w:rsidRPr="007140E3" w:rsidDel="0000448E">
          <w:rPr>
            <w:rFonts w:ascii="Times New Roman" w:eastAsia="Times New Roman" w:hAnsi="Times New Roman" w:cs="Times New Roman"/>
            <w:lang w:eastAsia="zh-TW"/>
          </w:rPr>
          <w:delText xml:space="preserve"> and that such antibodies would interfere</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 xml:space="preserve">with </w:delText>
        </w:r>
        <w:r w:rsidR="00EB5C5F" w:rsidDel="0000448E">
          <w:rPr>
            <w:rFonts w:ascii="Times New Roman" w:eastAsia="Times New Roman" w:hAnsi="Times New Roman" w:cs="Times New Roman"/>
            <w:lang w:eastAsia="zh-TW"/>
          </w:rPr>
          <w:delText>formation of CEACAM1:CEACAM1</w:delText>
        </w:r>
        <w:r w:rsidR="00EB5C5F" w:rsidRPr="007140E3" w:rsidDel="0000448E">
          <w:rPr>
            <w:rFonts w:ascii="Times New Roman" w:eastAsia="Times New Roman" w:hAnsi="Times New Roman" w:cs="Times New Roman"/>
            <w:lang w:eastAsia="zh-TW"/>
          </w:rPr>
          <w:delText xml:space="preserve"> </w:delText>
        </w:r>
        <w:r w:rsidR="00EB5C5F" w:rsidDel="0000448E">
          <w:rPr>
            <w:rFonts w:ascii="Times New Roman" w:eastAsia="Times New Roman" w:hAnsi="Times New Roman" w:cs="Times New Roman"/>
            <w:lang w:eastAsia="zh-TW"/>
          </w:rPr>
          <w:delText xml:space="preserve">homodimerization </w:delText>
        </w:r>
        <w:r w:rsidR="00EA1FE6" w:rsidDel="0000448E">
          <w:rPr>
            <w:rFonts w:ascii="Times New Roman" w:eastAsia="Times New Roman" w:hAnsi="Times New Roman" w:cs="Times New Roman"/>
            <w:lang w:eastAsia="zh-TW"/>
          </w:rPr>
          <w:delText xml:space="preserve">with potentially </w:delText>
        </w:r>
        <w:r w:rsidR="00EB5C5F" w:rsidDel="0000448E">
          <w:rPr>
            <w:rFonts w:ascii="Times New Roman" w:eastAsia="Times New Roman" w:hAnsi="Times New Roman" w:cs="Times New Roman"/>
            <w:lang w:eastAsia="zh-TW"/>
          </w:rPr>
          <w:delText>450nM</w:delText>
        </w:r>
        <w:r w:rsidR="00EA1FE6" w:rsidDel="0000448E">
          <w:rPr>
            <w:rFonts w:ascii="Times New Roman" w:eastAsia="Times New Roman" w:hAnsi="Times New Roman" w:cs="Times New Roman"/>
            <w:lang w:eastAsia="zh-TW"/>
          </w:rPr>
          <w:delText xml:space="preserve"> strong association</w:delText>
        </w:r>
        <w:r w:rsidR="005F310C" w:rsidDel="0000448E">
          <w:rPr>
            <w:rFonts w:ascii="Times New Roman" w:eastAsia="Times New Roman" w:hAnsi="Times New Roman" w:cs="Times New Roman"/>
            <w:lang w:eastAsia="zh-TW"/>
          </w:rPr>
          <w:delText xml:space="preserve"> (REFs)</w:delText>
        </w:r>
        <w:r w:rsidR="00EA1FE6" w:rsidDel="0000448E">
          <w:rPr>
            <w:rFonts w:ascii="Times New Roman" w:eastAsia="Times New Roman" w:hAnsi="Times New Roman" w:cs="Times New Roman"/>
            <w:lang w:eastAsia="zh-TW"/>
          </w:rPr>
          <w:delText>.</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 xml:space="preserve">We </w:delText>
        </w:r>
        <w:r w:rsidR="00EB5C5F" w:rsidDel="0000448E">
          <w:rPr>
            <w:rFonts w:ascii="Times New Roman" w:eastAsia="Times New Roman" w:hAnsi="Times New Roman" w:cs="Times New Roman"/>
            <w:lang w:eastAsia="zh-TW"/>
          </w:rPr>
          <w:delText xml:space="preserve">previous </w:delText>
        </w:r>
        <w:r w:rsidR="00EB5C5F" w:rsidRPr="007140E3" w:rsidDel="0000448E">
          <w:rPr>
            <w:rFonts w:ascii="Times New Roman" w:eastAsia="Times New Roman" w:hAnsi="Times New Roman" w:cs="Times New Roman"/>
            <w:lang w:eastAsia="zh-TW"/>
          </w:rPr>
          <w:delText>immunized</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 xml:space="preserve">mice with the </w:delText>
        </w:r>
        <w:r w:rsidR="00EB5C5F" w:rsidDel="0000448E">
          <w:rPr>
            <w:rFonts w:ascii="Times New Roman" w:eastAsia="Times New Roman" w:hAnsi="Times New Roman" w:cs="Times New Roman"/>
            <w:lang w:eastAsia="zh-TW"/>
          </w:rPr>
          <w:delText>hig</w:delText>
        </w:r>
        <w:r w:rsidR="00EA1FE6" w:rsidDel="0000448E">
          <w:rPr>
            <w:rFonts w:ascii="Times New Roman" w:eastAsia="Times New Roman" w:hAnsi="Times New Roman" w:cs="Times New Roman"/>
            <w:lang w:eastAsia="zh-TW"/>
          </w:rPr>
          <w:delText>h</w:delText>
        </w:r>
        <w:r w:rsidR="00EB5C5F" w:rsidDel="0000448E">
          <w:rPr>
            <w:rFonts w:ascii="Times New Roman" w:eastAsia="Times New Roman" w:hAnsi="Times New Roman" w:cs="Times New Roman"/>
            <w:lang w:eastAsia="zh-TW"/>
          </w:rPr>
          <w:delText>ly activated/exhausted celiac patients-derived small intestinal T cells (mostly CD8</w:delText>
        </w:r>
        <w:r w:rsidR="00EB5C5F" w:rsidRPr="00B628B6" w:rsidDel="0000448E">
          <w:rPr>
            <w:rFonts w:ascii="Times New Roman" w:eastAsia="Times New Roman" w:hAnsi="Times New Roman" w:cs="Times New Roman"/>
            <w:vertAlign w:val="superscript"/>
            <w:lang w:eastAsia="zh-TW"/>
          </w:rPr>
          <w:delText>+</w:delText>
        </w:r>
        <w:r w:rsidR="00EB5C5F" w:rsidDel="0000448E">
          <w:rPr>
            <w:rFonts w:ascii="Times New Roman" w:eastAsia="Times New Roman" w:hAnsi="Times New Roman" w:cs="Times New Roman"/>
            <w:lang w:eastAsia="zh-TW"/>
          </w:rPr>
          <w:delText xml:space="preserve"> T cells) a</w:delText>
        </w:r>
        <w:r w:rsidR="00EB5C5F" w:rsidRPr="007140E3" w:rsidDel="0000448E">
          <w:rPr>
            <w:rFonts w:ascii="Times New Roman" w:eastAsia="Times New Roman" w:hAnsi="Times New Roman" w:cs="Times New Roman"/>
            <w:lang w:eastAsia="zh-TW"/>
          </w:rPr>
          <w:delText>nd</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identified three monoclonal antibodies (mAbs)</w:delText>
        </w:r>
        <w:r w:rsidR="00EB5C5F" w:rsidDel="0000448E">
          <w:rPr>
            <w:rFonts w:ascii="Times New Roman" w:eastAsia="Times New Roman" w:hAnsi="Times New Roman" w:cs="Times New Roman"/>
            <w:lang w:eastAsia="zh-TW"/>
          </w:rPr>
          <w:delText xml:space="preserve"> 5F4</w:delText>
        </w:r>
        <w:r w:rsidR="00EB5C5F" w:rsidRPr="007140E3" w:rsidDel="0000448E">
          <w:rPr>
            <w:rFonts w:ascii="Times New Roman" w:eastAsia="Times New Roman" w:hAnsi="Times New Roman" w:cs="Times New Roman"/>
            <w:lang w:eastAsia="zh-TW"/>
          </w:rPr>
          <w:delText xml:space="preserve">, </w:delText>
        </w:r>
        <w:r w:rsidR="00EB5C5F" w:rsidDel="0000448E">
          <w:rPr>
            <w:rFonts w:ascii="Times New Roman" w:eastAsia="Times New Roman" w:hAnsi="Times New Roman" w:cs="Times New Roman"/>
            <w:lang w:eastAsia="zh-TW"/>
          </w:rPr>
          <w:delText>26H7</w:delText>
        </w:r>
        <w:r w:rsidR="00EB5C5F" w:rsidRPr="007140E3" w:rsidDel="0000448E">
          <w:rPr>
            <w:rFonts w:ascii="Times New Roman" w:eastAsia="Times New Roman" w:hAnsi="Times New Roman" w:cs="Times New Roman"/>
            <w:lang w:eastAsia="zh-TW"/>
          </w:rPr>
          <w:delText xml:space="preserve">, and </w:delText>
        </w:r>
        <w:r w:rsidR="002674FF" w:rsidDel="0000448E">
          <w:rPr>
            <w:rFonts w:ascii="Times New Roman" w:eastAsia="Times New Roman" w:hAnsi="Times New Roman" w:cs="Times New Roman"/>
            <w:lang w:eastAsia="zh-TW"/>
          </w:rPr>
          <w:delText xml:space="preserve">34B1 </w:delText>
        </w:r>
        <w:r w:rsidR="00EB5C5F" w:rsidRPr="0012586B" w:rsidDel="0000448E">
          <w:rPr>
            <w:rFonts w:ascii="Times New Roman" w:hAnsi="Times New Roman" w:cs="Times New Roman"/>
          </w:rPr>
          <w:delText>(</w:delText>
        </w:r>
        <w:r w:rsidR="00EB5C5F" w:rsidDel="0000448E">
          <w:rPr>
            <w:rFonts w:ascii="Times New Roman" w:hAnsi="Times New Roman" w:cs="Times New Roman"/>
          </w:rPr>
          <w:delText>Morales</w:delText>
        </w:r>
        <w:r w:rsidR="00EB5C5F" w:rsidRPr="0012586B" w:rsidDel="0000448E">
          <w:rPr>
            <w:rFonts w:ascii="Times New Roman" w:hAnsi="Times New Roman" w:cs="Times New Roman"/>
          </w:rPr>
          <w:delText xml:space="preserve"> et al., 1996)</w:delText>
        </w:r>
        <w:r w:rsidR="002674FF" w:rsidDel="0000448E">
          <w:rPr>
            <w:rFonts w:ascii="Times New Roman" w:hAnsi="Times New Roman" w:cs="Times New Roman"/>
          </w:rPr>
          <w:delText>, that</w:delText>
        </w:r>
        <w:r w:rsidR="00EB5C5F" w:rsidDel="0000448E">
          <w:rPr>
            <w:rFonts w:ascii="Times New Roman" w:hAnsi="Times New Roman" w:cs="Times New Roman"/>
          </w:rPr>
          <w:delText xml:space="preserve"> </w:delText>
        </w:r>
        <w:r w:rsidR="005F310C" w:rsidDel="0000448E">
          <w:rPr>
            <w:rFonts w:ascii="Times New Roman" w:eastAsia="Times New Roman" w:hAnsi="Times New Roman" w:cs="Times New Roman"/>
            <w:lang w:eastAsia="zh-TW"/>
          </w:rPr>
          <w:delText xml:space="preserve">the common antigen that these </w:delText>
        </w:r>
        <w:r w:rsidR="005F310C" w:rsidRPr="007140E3" w:rsidDel="0000448E">
          <w:rPr>
            <w:rFonts w:ascii="Times New Roman" w:eastAsia="Times New Roman" w:hAnsi="Times New Roman" w:cs="Times New Roman"/>
            <w:lang w:eastAsia="zh-TW"/>
          </w:rPr>
          <w:delText>three monoclonal antibodies</w:delText>
        </w:r>
        <w:r w:rsidR="005F310C" w:rsidDel="0000448E">
          <w:rPr>
            <w:rFonts w:ascii="Times New Roman" w:eastAsia="Times New Roman" w:hAnsi="Times New Roman" w:cs="Times New Roman"/>
            <w:lang w:eastAsia="zh-TW"/>
          </w:rPr>
          <w:delText xml:space="preserve"> recognize CEACAM1 (REFs)</w:delText>
        </w:r>
        <w:r w:rsidR="00EB5C5F" w:rsidDel="0000448E">
          <w:rPr>
            <w:rFonts w:ascii="Times New Roman" w:eastAsia="Times New Roman" w:hAnsi="Times New Roman" w:cs="Times New Roman"/>
            <w:lang w:eastAsia="zh-TW"/>
          </w:rPr>
          <w:delText xml:space="preserve">; </w:delText>
        </w:r>
        <w:r w:rsidR="00EB5C5F" w:rsidRPr="007140E3" w:rsidDel="0000448E">
          <w:rPr>
            <w:rFonts w:ascii="Times New Roman" w:eastAsia="Times New Roman" w:hAnsi="Times New Roman" w:cs="Times New Roman"/>
            <w:lang w:eastAsia="zh-TW"/>
          </w:rPr>
          <w:delText xml:space="preserve">explaining why these antibodies bound to </w:delText>
        </w:r>
        <w:r w:rsidR="00EB5C5F" w:rsidDel="0000448E">
          <w:rPr>
            <w:rFonts w:ascii="Times New Roman" w:eastAsia="Times New Roman" w:hAnsi="Times New Roman" w:cs="Times New Roman"/>
            <w:lang w:eastAsia="zh-TW"/>
          </w:rPr>
          <w:delText>intestinal epithelial cells and activating T cells but not to resting T cells (</w:delText>
        </w:r>
        <w:r w:rsidR="002674FF" w:rsidDel="0000448E">
          <w:rPr>
            <w:rFonts w:ascii="Times New Roman" w:eastAsia="Times New Roman" w:hAnsi="Times New Roman" w:cs="Times New Roman"/>
            <w:lang w:eastAsia="zh-TW"/>
          </w:rPr>
          <w:delText>Morales et al., 1996</w:delText>
        </w:r>
        <w:r w:rsidR="00EB5C5F" w:rsidDel="0000448E">
          <w:rPr>
            <w:rFonts w:ascii="Times New Roman" w:eastAsia="Times New Roman" w:hAnsi="Times New Roman" w:cs="Times New Roman"/>
            <w:lang w:eastAsia="zh-TW"/>
          </w:rPr>
          <w:delText xml:space="preserve">). </w:delText>
        </w:r>
        <w:r w:rsidR="005F310C" w:rsidDel="0000448E">
          <w:rPr>
            <w:rFonts w:ascii="Times New Roman" w:eastAsia="Times New Roman" w:hAnsi="Times New Roman" w:cs="Times New Roman"/>
            <w:lang w:eastAsia="zh-TW"/>
          </w:rPr>
          <w:delText xml:space="preserve">Later, </w:delText>
        </w:r>
        <w:r w:rsidR="005F310C" w:rsidDel="0000448E">
          <w:rPr>
            <w:rFonts w:ascii="Times New Roman" w:eastAsia="Times New Roman" w:hAnsi="Times New Roman" w:cs="Times New Roman"/>
            <w:color w:val="000000"/>
            <w:shd w:val="clear" w:color="auto" w:fill="FFFFFF"/>
            <w:lang w:eastAsia="zh-TW"/>
          </w:rPr>
          <w:delText xml:space="preserve">these three antibodies have been intensively studied (REFs), we observed that 5F4 has </w:delText>
        </w:r>
        <w:r w:rsidR="005F310C" w:rsidRPr="002674FF" w:rsidDel="0000448E">
          <w:rPr>
            <w:rFonts w:ascii="Times New Roman" w:eastAsia="Times New Roman" w:hAnsi="Times New Roman" w:cs="Times New Roman"/>
            <w:i/>
            <w:color w:val="000000"/>
            <w:shd w:val="clear" w:color="auto" w:fill="FFFFFF"/>
            <w:lang w:eastAsia="zh-TW"/>
          </w:rPr>
          <w:delText>in vivo</w:delText>
        </w:r>
        <w:r w:rsidR="005F310C" w:rsidDel="0000448E">
          <w:rPr>
            <w:rFonts w:ascii="Times New Roman" w:eastAsia="Times New Roman" w:hAnsi="Times New Roman" w:cs="Times New Roman"/>
            <w:color w:val="000000"/>
            <w:shd w:val="clear" w:color="auto" w:fill="FFFFFF"/>
            <w:lang w:eastAsia="zh-TW"/>
          </w:rPr>
          <w:delText xml:space="preserve"> anti-tumor activity (data not shown) and transcriptional analyses showed that 5F4 modulate tumor immunogenicity (data not shown). Therefore, </w:delText>
        </w:r>
        <w:r w:rsidR="00EA1FE6" w:rsidRPr="00DF22AE" w:rsidDel="0000448E">
          <w:rPr>
            <w:rFonts w:ascii="Times New Roman" w:eastAsia="Times New Roman" w:hAnsi="Times New Roman" w:cs="Times New Roman"/>
            <w:color w:val="000000"/>
            <w:shd w:val="clear" w:color="auto" w:fill="FFFFFF"/>
            <w:lang w:eastAsia="zh-TW"/>
          </w:rPr>
          <w:delText>5F4</w:delText>
        </w:r>
        <w:r w:rsidR="00EA1FE6" w:rsidRPr="00272E07" w:rsidDel="0000448E">
          <w:rPr>
            <w:rFonts w:ascii="Times New Roman" w:eastAsia="Times New Roman" w:hAnsi="Times New Roman" w:cs="Times New Roman"/>
            <w:color w:val="000000"/>
            <w:shd w:val="clear" w:color="auto" w:fill="FFFFFF"/>
            <w:lang w:eastAsia="zh-TW"/>
          </w:rPr>
          <w:delText xml:space="preserve"> was</w:delText>
        </w:r>
        <w:r w:rsidR="002674FF" w:rsidDel="0000448E">
          <w:rPr>
            <w:rFonts w:ascii="Times New Roman" w:eastAsia="Times New Roman" w:hAnsi="Times New Roman" w:cs="Times New Roman"/>
            <w:color w:val="000000"/>
            <w:shd w:val="clear" w:color="auto" w:fill="FFFFFF"/>
            <w:lang w:eastAsia="zh-TW"/>
          </w:rPr>
          <w:delText xml:space="preserve"> chosen to be</w:delText>
        </w:r>
        <w:r w:rsidR="00EA1FE6" w:rsidRPr="00272E07" w:rsidDel="0000448E">
          <w:rPr>
            <w:rFonts w:ascii="Times New Roman" w:eastAsia="Times New Roman" w:hAnsi="Times New Roman" w:cs="Times New Roman"/>
            <w:color w:val="000000"/>
            <w:shd w:val="clear" w:color="auto" w:fill="FFFFFF"/>
            <w:lang w:eastAsia="zh-TW"/>
          </w:rPr>
          <w:delText xml:space="preserve"> used to engineer a </w:delText>
        </w:r>
        <w:r w:rsidR="00EA1FE6" w:rsidRPr="00DF22AE" w:rsidDel="0000448E">
          <w:rPr>
            <w:rFonts w:ascii="Times New Roman" w:eastAsia="Times New Roman" w:hAnsi="Times New Roman" w:cs="Times New Roman"/>
            <w:color w:val="000000"/>
            <w:shd w:val="clear" w:color="auto" w:fill="FFFFFF"/>
            <w:lang w:eastAsia="zh-TW"/>
          </w:rPr>
          <w:delText>humanized affinity mature</w:delText>
        </w:r>
        <w:r w:rsidR="00EA1FE6" w:rsidRPr="00272E07" w:rsidDel="0000448E">
          <w:rPr>
            <w:rFonts w:ascii="Times New Roman" w:eastAsia="Times New Roman" w:hAnsi="Times New Roman" w:cs="Times New Roman"/>
            <w:color w:val="000000"/>
            <w:shd w:val="clear" w:color="auto" w:fill="FFFFFF"/>
            <w:lang w:eastAsia="zh-TW"/>
          </w:rPr>
          <w:delText xml:space="preserve"> </w:delText>
        </w:r>
        <w:r w:rsidR="00EA1FE6" w:rsidDel="0000448E">
          <w:rPr>
            <w:rFonts w:ascii="Times New Roman" w:eastAsia="Times New Roman" w:hAnsi="Times New Roman" w:cs="Times New Roman"/>
            <w:color w:val="000000"/>
            <w:shd w:val="clear" w:color="auto" w:fill="FFFFFF"/>
            <w:lang w:eastAsia="zh-TW"/>
          </w:rPr>
          <w:delText>monoclonal antibod</w:delText>
        </w:r>
        <w:r w:rsidR="003C4F03" w:rsidDel="0000448E">
          <w:rPr>
            <w:rFonts w:ascii="Times New Roman" w:eastAsia="Times New Roman" w:hAnsi="Times New Roman" w:cs="Times New Roman"/>
            <w:color w:val="000000"/>
            <w:shd w:val="clear" w:color="auto" w:fill="FFFFFF"/>
            <w:lang w:eastAsia="zh-TW"/>
          </w:rPr>
          <w:delText xml:space="preserve">y. </w:delText>
        </w:r>
        <w:r w:rsidR="005F310C" w:rsidDel="0000448E">
          <w:rPr>
            <w:rFonts w:ascii="Times New Roman" w:eastAsia="Times New Roman" w:hAnsi="Times New Roman" w:cs="Times New Roman"/>
            <w:color w:val="000000"/>
            <w:shd w:val="clear" w:color="auto" w:fill="FFFFFF"/>
            <w:lang w:eastAsia="zh-TW"/>
          </w:rPr>
          <w:delText xml:space="preserve"> </w:delText>
        </w:r>
      </w:del>
    </w:p>
    <w:p w14:paraId="278F8F25" w14:textId="77777777" w:rsidR="003C4F03" w:rsidRDefault="003C4F03" w:rsidP="003978D5">
      <w:pPr>
        <w:spacing w:line="360" w:lineRule="auto"/>
        <w:jc w:val="both"/>
        <w:rPr>
          <w:rFonts w:ascii="Times New Roman" w:eastAsia="Times New Roman" w:hAnsi="Times New Roman" w:cs="Times New Roman"/>
          <w:color w:val="000000"/>
          <w:shd w:val="clear" w:color="auto" w:fill="FFFFFF"/>
          <w:lang w:eastAsia="zh-TW"/>
        </w:rPr>
      </w:pPr>
    </w:p>
    <w:p w14:paraId="12E10052" w14:textId="4A65342D" w:rsidR="00B76983" w:rsidRDefault="00B76983" w:rsidP="003978D5">
      <w:pPr>
        <w:spacing w:line="360" w:lineRule="auto"/>
        <w:jc w:val="both"/>
        <w:rPr>
          <w:rFonts w:ascii="Times New Roman" w:hAnsi="Times New Roman" w:cs="Times New Roman"/>
        </w:rPr>
      </w:pPr>
      <w:r>
        <w:rPr>
          <w:rFonts w:ascii="Times New Roman" w:eastAsia="Times New Roman" w:hAnsi="Times New Roman" w:cs="Times New Roman"/>
          <w:color w:val="000000"/>
          <w:highlight w:val="yellow"/>
          <w:shd w:val="clear" w:color="auto" w:fill="FFFFFF"/>
          <w:lang w:eastAsia="zh-TW"/>
        </w:rPr>
        <w:t>&gt;&gt;</w:t>
      </w:r>
      <w:r w:rsidR="003C4F03">
        <w:rPr>
          <w:rFonts w:ascii="Times New Roman" w:eastAsia="Times New Roman" w:hAnsi="Times New Roman" w:cs="Times New Roman"/>
          <w:color w:val="000000"/>
          <w:highlight w:val="yellow"/>
          <w:shd w:val="clear" w:color="auto" w:fill="FFFFFF"/>
          <w:lang w:eastAsia="zh-TW"/>
        </w:rPr>
        <w:t>W</w:t>
      </w:r>
      <w:r w:rsidR="0012586B" w:rsidRPr="00B76983">
        <w:rPr>
          <w:rFonts w:ascii="Times New Roman" w:hAnsi="Times New Roman" w:cs="Times New Roman"/>
          <w:highlight w:val="yellow"/>
        </w:rPr>
        <w:t xml:space="preserve">e humanized this </w:t>
      </w:r>
      <w:r w:rsidR="00EA1FE6" w:rsidRPr="00B76983">
        <w:rPr>
          <w:rFonts w:ascii="Times New Roman" w:hAnsi="Times New Roman" w:cs="Times New Roman"/>
          <w:highlight w:val="yellow"/>
        </w:rPr>
        <w:t xml:space="preserve">5F4 </w:t>
      </w:r>
      <w:r w:rsidR="0012586B" w:rsidRPr="00B76983">
        <w:rPr>
          <w:rFonts w:ascii="Times New Roman" w:hAnsi="Times New Roman" w:cs="Times New Roman"/>
          <w:highlight w:val="yellow"/>
        </w:rPr>
        <w:t xml:space="preserve">antibody by fusion with an IgG4 with a single point mutation in the Fc heavy chain to prevent the formation of half-antibodies and screened the selected humanized </w:t>
      </w:r>
      <w:r w:rsidR="0012586B" w:rsidRPr="00B76983">
        <w:rPr>
          <w:rFonts w:ascii="Times New Roman" w:hAnsi="Times New Roman" w:cs="Times New Roman"/>
          <w:highlight w:val="yellow"/>
        </w:rPr>
        <w:lastRenderedPageBreak/>
        <w:t>clones for binding to CEACAM with an affinity similar to that of the original murine mA</w:t>
      </w:r>
      <w:r>
        <w:rPr>
          <w:rFonts w:ascii="Times New Roman" w:hAnsi="Times New Roman" w:cs="Times New Roman"/>
          <w:highlight w:val="yellow"/>
        </w:rPr>
        <w:t>b&lt;&lt;</w:t>
      </w:r>
      <w:r w:rsidR="0012586B" w:rsidRPr="0012586B">
        <w:rPr>
          <w:rFonts w:ascii="Times New Roman" w:hAnsi="Times New Roman" w:cs="Times New Roman"/>
        </w:rPr>
        <w:t xml:space="preserve">. The selected humanized clone was </w:t>
      </w:r>
      <w:r w:rsidR="00EB47C0" w:rsidRPr="00EB47C0">
        <w:rPr>
          <w:rFonts w:ascii="Times New Roman" w:hAnsi="Times New Roman" w:cs="Times New Roman"/>
        </w:rPr>
        <w:t>CP08H03/Vк8 S29A</w:t>
      </w:r>
      <w:r>
        <w:rPr>
          <w:rFonts w:ascii="Times New Roman" w:hAnsi="Times New Roman" w:cs="Times New Roman"/>
        </w:rPr>
        <w:t xml:space="preserve"> (</w:t>
      </w:r>
      <w:r w:rsidR="00C97A22">
        <w:rPr>
          <w:rFonts w:ascii="Times New Roman" w:hAnsi="Times New Roman" w:cs="Times New Roman"/>
        </w:rPr>
        <w:t>thereafte</w:t>
      </w:r>
      <w:r>
        <w:rPr>
          <w:rFonts w:ascii="Times New Roman" w:hAnsi="Times New Roman" w:cs="Times New Roman"/>
        </w:rPr>
        <w:t>r</w:t>
      </w:r>
      <w:r w:rsidR="00C97A22">
        <w:rPr>
          <w:rFonts w:ascii="Times New Roman" w:hAnsi="Times New Roman" w:cs="Times New Roman"/>
        </w:rPr>
        <w:t xml:space="preserve"> CP08</w:t>
      </w:r>
      <w:r w:rsidR="0012586B" w:rsidRPr="0012586B">
        <w:rPr>
          <w:rFonts w:ascii="Times New Roman" w:hAnsi="Times New Roman" w:cs="Times New Roman"/>
        </w:rPr>
        <w:t>)</w:t>
      </w:r>
      <w:r w:rsidR="00C97A22">
        <w:rPr>
          <w:rFonts w:ascii="Times New Roman" w:hAnsi="Times New Roman" w:cs="Times New Roman"/>
        </w:rPr>
        <w:t>,</w:t>
      </w:r>
      <w:r w:rsidR="008D3340">
        <w:rPr>
          <w:rFonts w:ascii="Times New Roman" w:eastAsia="Times New Roman" w:hAnsi="Times New Roman" w:cs="Times New Roman"/>
          <w:color w:val="000000"/>
          <w:shd w:val="clear" w:color="auto" w:fill="FFFFFF"/>
          <w:lang w:eastAsia="zh-TW"/>
        </w:rPr>
        <w:t xml:space="preserve"> </w:t>
      </w:r>
      <w:r w:rsidR="008D3340" w:rsidRPr="00DF22AE">
        <w:rPr>
          <w:rFonts w:ascii="Times New Roman" w:eastAsia="Times New Roman" w:hAnsi="Times New Roman" w:cs="Times New Roman"/>
          <w:color w:val="000000"/>
          <w:shd w:val="clear" w:color="auto" w:fill="FFFFFF"/>
          <w:lang w:eastAsia="zh-TW"/>
        </w:rPr>
        <w:t>which was further used in</w:t>
      </w:r>
      <w:r w:rsidR="008D3340" w:rsidRPr="00272E07">
        <w:rPr>
          <w:rFonts w:ascii="Times New Roman" w:eastAsia="Times New Roman" w:hAnsi="Times New Roman" w:cs="Times New Roman"/>
          <w:color w:val="000000"/>
          <w:shd w:val="clear" w:color="auto" w:fill="FFFFFF"/>
          <w:lang w:eastAsia="zh-TW"/>
        </w:rPr>
        <w:t xml:space="preserve"> </w:t>
      </w:r>
      <w:r w:rsidR="00C97A22">
        <w:rPr>
          <w:rFonts w:ascii="Times New Roman" w:eastAsia="Times New Roman" w:hAnsi="Times New Roman" w:cs="Times New Roman"/>
          <w:color w:val="000000"/>
          <w:shd w:val="clear" w:color="auto" w:fill="FFFFFF"/>
          <w:lang w:eastAsia="zh-TW"/>
        </w:rPr>
        <w:t xml:space="preserve">several </w:t>
      </w:r>
      <w:r w:rsidR="008D3340" w:rsidRPr="00272E07">
        <w:rPr>
          <w:rFonts w:ascii="Times New Roman" w:eastAsia="Times New Roman" w:hAnsi="Times New Roman" w:cs="Times New Roman"/>
          <w:color w:val="000000"/>
          <w:shd w:val="clear" w:color="auto" w:fill="FFFFFF"/>
          <w:lang w:eastAsia="zh-TW"/>
        </w:rPr>
        <w:t xml:space="preserve">cell-based and </w:t>
      </w:r>
      <w:r w:rsidR="008D3340" w:rsidRPr="00272E07">
        <w:rPr>
          <w:rFonts w:ascii="Times New Roman" w:eastAsia="Times New Roman" w:hAnsi="Times New Roman" w:cs="Times New Roman"/>
          <w:i/>
          <w:color w:val="000000"/>
          <w:shd w:val="clear" w:color="auto" w:fill="FFFFFF"/>
          <w:lang w:eastAsia="zh-TW"/>
        </w:rPr>
        <w:t>in vivo</w:t>
      </w:r>
      <w:r w:rsidR="008D3340" w:rsidRPr="00272E07">
        <w:rPr>
          <w:rFonts w:ascii="Times New Roman" w:eastAsia="Times New Roman" w:hAnsi="Times New Roman" w:cs="Times New Roman"/>
          <w:color w:val="000000"/>
          <w:shd w:val="clear" w:color="auto" w:fill="FFFFFF"/>
          <w:lang w:eastAsia="zh-TW"/>
        </w:rPr>
        <w:t xml:space="preserve"> studies</w:t>
      </w:r>
      <w:r w:rsidR="008D3340">
        <w:rPr>
          <w:rFonts w:ascii="Times New Roman" w:eastAsia="Times New Roman" w:hAnsi="Times New Roman" w:cs="Times New Roman"/>
          <w:color w:val="000000"/>
          <w:shd w:val="clear" w:color="auto" w:fill="FFFFFF"/>
          <w:lang w:eastAsia="zh-TW"/>
        </w:rPr>
        <w:t xml:space="preserve">. </w:t>
      </w:r>
      <w:r w:rsidR="0012586B" w:rsidRPr="0012586B">
        <w:rPr>
          <w:rFonts w:ascii="Times New Roman" w:hAnsi="Times New Roman" w:cs="Times New Roman"/>
        </w:rPr>
        <w:t>Importantly, unlike other anti-</w:t>
      </w:r>
      <w:r w:rsidR="0012586B">
        <w:rPr>
          <w:rFonts w:ascii="Times New Roman" w:hAnsi="Times New Roman" w:cs="Times New Roman"/>
        </w:rPr>
        <w:t>CEACAM1</w:t>
      </w:r>
      <w:r w:rsidR="008D3340">
        <w:rPr>
          <w:rFonts w:ascii="Times New Roman" w:hAnsi="Times New Roman" w:cs="Times New Roman"/>
        </w:rPr>
        <w:t xml:space="preserve"> </w:t>
      </w:r>
      <w:r w:rsidR="00444DDD" w:rsidRPr="00444DDD">
        <w:rPr>
          <w:rFonts w:ascii="Times New Roman" w:hAnsi="Times New Roman" w:cs="Times New Roman"/>
        </w:rPr>
        <w:t>mAbs described to date</w:t>
      </w:r>
      <w:r w:rsidR="00C97A22">
        <w:rPr>
          <w:rFonts w:ascii="Times New Roman" w:hAnsi="Times New Roman" w:cs="Times New Roman"/>
        </w:rPr>
        <w:t xml:space="preserve"> (REFs)</w:t>
      </w:r>
      <w:r w:rsidR="00444DDD" w:rsidRPr="00444DDD">
        <w:rPr>
          <w:rFonts w:ascii="Times New Roman" w:hAnsi="Times New Roman" w:cs="Times New Roman"/>
        </w:rPr>
        <w:t xml:space="preserve">, </w:t>
      </w:r>
      <w:r w:rsidR="00444DDD">
        <w:rPr>
          <w:rFonts w:ascii="Times New Roman" w:hAnsi="Times New Roman" w:cs="Times New Roman"/>
        </w:rPr>
        <w:t>CP08</w:t>
      </w:r>
      <w:r w:rsidR="00444DDD" w:rsidRPr="00444DDD">
        <w:rPr>
          <w:rFonts w:ascii="Times New Roman" w:hAnsi="Times New Roman" w:cs="Times New Roman"/>
        </w:rPr>
        <w:t xml:space="preserve"> is </w:t>
      </w:r>
      <w:r w:rsidR="00C97A22">
        <w:rPr>
          <w:rFonts w:ascii="Times New Roman" w:hAnsi="Times New Roman" w:cs="Times New Roman"/>
        </w:rPr>
        <w:t xml:space="preserve">highly </w:t>
      </w:r>
      <w:r w:rsidR="00444DDD" w:rsidRPr="00444DDD">
        <w:rPr>
          <w:rFonts w:ascii="Times New Roman" w:hAnsi="Times New Roman" w:cs="Times New Roman"/>
        </w:rPr>
        <w:t>specific for human</w:t>
      </w:r>
      <w:r w:rsidR="00444DDD">
        <w:rPr>
          <w:rFonts w:ascii="Times New Roman" w:hAnsi="Times New Roman" w:cs="Times New Roman"/>
        </w:rPr>
        <w:t xml:space="preserve"> CEACAM1</w:t>
      </w:r>
      <w:r w:rsidR="00444DDD" w:rsidRPr="00444DDD">
        <w:rPr>
          <w:rFonts w:ascii="Times New Roman" w:hAnsi="Times New Roman" w:cs="Times New Roman"/>
        </w:rPr>
        <w:t xml:space="preserve">, as it bound </w:t>
      </w:r>
      <w:r w:rsidR="00C97A22">
        <w:rPr>
          <w:rFonts w:ascii="Times New Roman" w:hAnsi="Times New Roman" w:cs="Times New Roman"/>
        </w:rPr>
        <w:t xml:space="preserve">only on </w:t>
      </w:r>
      <w:r w:rsidR="00444DDD" w:rsidRPr="00444DDD">
        <w:rPr>
          <w:rFonts w:ascii="Times New Roman" w:hAnsi="Times New Roman" w:cs="Times New Roman"/>
        </w:rPr>
        <w:t xml:space="preserve">human </w:t>
      </w:r>
      <w:r w:rsidR="00444DDD">
        <w:rPr>
          <w:rFonts w:ascii="Times New Roman" w:hAnsi="Times New Roman" w:cs="Times New Roman"/>
        </w:rPr>
        <w:t>CEACAM1+</w:t>
      </w:r>
      <w:r w:rsidR="00444DDD" w:rsidRPr="00444DDD">
        <w:rPr>
          <w:rFonts w:ascii="Times New Roman" w:hAnsi="Times New Roman" w:cs="Times New Roman"/>
        </w:rPr>
        <w:t xml:space="preserve"> cells, but not </w:t>
      </w:r>
      <w:r w:rsidR="00C97A22">
        <w:rPr>
          <w:rFonts w:ascii="Times New Roman" w:hAnsi="Times New Roman" w:cs="Times New Roman"/>
        </w:rPr>
        <w:t xml:space="preserve">on </w:t>
      </w:r>
      <w:r w:rsidR="00444DDD">
        <w:rPr>
          <w:rFonts w:ascii="Times New Roman" w:hAnsi="Times New Roman" w:cs="Times New Roman"/>
        </w:rPr>
        <w:t>CEACAM3+, CEACAM5+, CEACAM6+, CEACAM8+</w:t>
      </w:r>
      <w:r w:rsidR="00444DDD" w:rsidRPr="00444DDD">
        <w:rPr>
          <w:rFonts w:ascii="Times New Roman" w:hAnsi="Times New Roman" w:cs="Times New Roman"/>
        </w:rPr>
        <w:t>-transfected</w:t>
      </w:r>
      <w:r w:rsidR="00444DDD">
        <w:rPr>
          <w:rFonts w:ascii="Times New Roman" w:hAnsi="Times New Roman" w:cs="Times New Roman"/>
        </w:rPr>
        <w:t xml:space="preserve"> </w:t>
      </w:r>
      <w:r w:rsidR="00444DDD" w:rsidRPr="00444DDD">
        <w:rPr>
          <w:rFonts w:ascii="Times New Roman" w:hAnsi="Times New Roman" w:cs="Times New Roman"/>
        </w:rPr>
        <w:t>cells</w:t>
      </w:r>
      <w:r w:rsidR="00C97A22">
        <w:rPr>
          <w:rFonts w:ascii="Times New Roman" w:hAnsi="Times New Roman" w:cs="Times New Roman"/>
        </w:rPr>
        <w:t xml:space="preserve">, </w:t>
      </w:r>
      <w:r w:rsidR="00444DDD" w:rsidRPr="00444DDD">
        <w:rPr>
          <w:rFonts w:ascii="Times New Roman" w:hAnsi="Times New Roman" w:cs="Times New Roman"/>
        </w:rPr>
        <w:t>express</w:t>
      </w:r>
      <w:r w:rsidR="00C97A22">
        <w:rPr>
          <w:rFonts w:ascii="Times New Roman" w:hAnsi="Times New Roman" w:cs="Times New Roman"/>
        </w:rPr>
        <w:t>ing</w:t>
      </w:r>
      <w:r w:rsidR="00444DDD" w:rsidRPr="00444DDD">
        <w:rPr>
          <w:rFonts w:ascii="Times New Roman" w:hAnsi="Times New Roman" w:cs="Times New Roman"/>
        </w:rPr>
        <w:t xml:space="preserve"> </w:t>
      </w:r>
      <w:r w:rsidR="00444DDD">
        <w:rPr>
          <w:rFonts w:ascii="Times New Roman" w:hAnsi="Times New Roman" w:cs="Times New Roman"/>
        </w:rPr>
        <w:t>other CEACAM family members</w:t>
      </w:r>
      <w:r w:rsidR="00900CC6">
        <w:rPr>
          <w:rFonts w:ascii="Times New Roman" w:hAnsi="Times New Roman" w:cs="Times New Roman"/>
        </w:rPr>
        <w:t xml:space="preserve"> that</w:t>
      </w:r>
      <w:r w:rsidR="00444DDD">
        <w:rPr>
          <w:rFonts w:ascii="Times New Roman" w:hAnsi="Times New Roman" w:cs="Times New Roman"/>
        </w:rPr>
        <w:t xml:space="preserve"> exhibit similarity to CEACAM1 higher than 95% sequence homology (</w:t>
      </w:r>
      <w:r w:rsidR="00783D26" w:rsidRPr="00783D26">
        <w:rPr>
          <w:rFonts w:ascii="Times New Roman" w:hAnsi="Times New Roman" w:cs="Times New Roman"/>
          <w:b/>
        </w:rPr>
        <w:t>S</w:t>
      </w:r>
      <w:r w:rsidR="00444DDD" w:rsidRPr="00783D26">
        <w:rPr>
          <w:rFonts w:ascii="Times New Roman" w:hAnsi="Times New Roman" w:cs="Times New Roman"/>
          <w:b/>
        </w:rPr>
        <w:t xml:space="preserve">upplementary </w:t>
      </w:r>
      <w:r w:rsidR="00783D26" w:rsidRPr="00783D26">
        <w:rPr>
          <w:rFonts w:ascii="Times New Roman" w:hAnsi="Times New Roman" w:cs="Times New Roman"/>
          <w:b/>
        </w:rPr>
        <w:t>F</w:t>
      </w:r>
      <w:r w:rsidR="00444DDD" w:rsidRPr="00783D26">
        <w:rPr>
          <w:rFonts w:ascii="Times New Roman" w:hAnsi="Times New Roman" w:cs="Times New Roman"/>
          <w:b/>
        </w:rPr>
        <w:t>ig</w:t>
      </w:r>
      <w:r w:rsidR="003C4F03">
        <w:rPr>
          <w:rFonts w:ascii="Times New Roman" w:hAnsi="Times New Roman" w:cs="Times New Roman"/>
          <w:b/>
        </w:rPr>
        <w:t>ure</w:t>
      </w:r>
      <w:r w:rsidR="00783D26" w:rsidRPr="00783D26">
        <w:rPr>
          <w:rFonts w:ascii="Times New Roman" w:hAnsi="Times New Roman" w:cs="Times New Roman"/>
          <w:b/>
        </w:rPr>
        <w:t>.</w:t>
      </w:r>
      <w:r w:rsidR="00783D26">
        <w:rPr>
          <w:rFonts w:ascii="Times New Roman" w:hAnsi="Times New Roman" w:cs="Times New Roman"/>
        </w:rPr>
        <w:t xml:space="preserve"> </w:t>
      </w:r>
      <w:r w:rsidR="00444DDD">
        <w:rPr>
          <w:rFonts w:ascii="Times New Roman" w:hAnsi="Times New Roman" w:cs="Times New Roman"/>
        </w:rPr>
        <w:t>)</w:t>
      </w:r>
      <w:r>
        <w:rPr>
          <w:rFonts w:ascii="Times New Roman" w:hAnsi="Times New Roman" w:cs="Times New Roman"/>
        </w:rPr>
        <w:t xml:space="preserve">  Of note that</w:t>
      </w:r>
      <w:r w:rsidR="00444DDD">
        <w:rPr>
          <w:rFonts w:ascii="Times New Roman" w:hAnsi="Times New Roman" w:cs="Times New Roman"/>
        </w:rPr>
        <w:t>, CEACAM3 is</w:t>
      </w:r>
      <w:r w:rsidR="00444DDD" w:rsidRPr="00444DDD">
        <w:rPr>
          <w:rFonts w:ascii="Times New Roman" w:hAnsi="Times New Roman" w:cs="Times New Roman"/>
        </w:rPr>
        <w:t xml:space="preserve"> the activating isoform</w:t>
      </w:r>
      <w:r w:rsidR="00444DDD">
        <w:rPr>
          <w:rFonts w:ascii="Times New Roman" w:hAnsi="Times New Roman" w:cs="Times New Roman"/>
        </w:rPr>
        <w:t xml:space="preserve"> characterizing with ITAM domain located in the cytoplasmic tail belongs to this CEACAM family </w:t>
      </w:r>
      <w:r w:rsidR="00444DDD" w:rsidRPr="00444DDD">
        <w:rPr>
          <w:rFonts w:ascii="Times New Roman" w:hAnsi="Times New Roman" w:cs="Times New Roman"/>
        </w:rPr>
        <w:t>(</w:t>
      </w:r>
      <w:r w:rsidR="00EB5C5F">
        <w:rPr>
          <w:rFonts w:ascii="Times New Roman" w:hAnsi="Times New Roman" w:cs="Times New Roman"/>
        </w:rPr>
        <w:t>REFs</w:t>
      </w:r>
      <w:r w:rsidR="00444DDD" w:rsidRPr="00444DDD">
        <w:rPr>
          <w:rFonts w:ascii="Times New Roman" w:hAnsi="Times New Roman" w:cs="Times New Roman"/>
        </w:rPr>
        <w:t xml:space="preserve">). </w:t>
      </w:r>
    </w:p>
    <w:p w14:paraId="4240958B" w14:textId="77777777" w:rsidR="00703797" w:rsidRDefault="00703797" w:rsidP="003978D5">
      <w:pPr>
        <w:spacing w:line="360" w:lineRule="auto"/>
        <w:jc w:val="both"/>
        <w:rPr>
          <w:rFonts w:ascii="Times New Roman" w:hAnsi="Times New Roman" w:cs="Times New Roman"/>
          <w:highlight w:val="yellow"/>
        </w:rPr>
      </w:pPr>
    </w:p>
    <w:p w14:paraId="0E492D55" w14:textId="7D7DC7BF" w:rsidR="0012586B" w:rsidRPr="00EA1FE6" w:rsidRDefault="00444DDD" w:rsidP="003978D5">
      <w:pPr>
        <w:spacing w:line="360" w:lineRule="auto"/>
        <w:jc w:val="both"/>
        <w:rPr>
          <w:rFonts w:ascii="Times New Roman" w:eastAsia="Times New Roman" w:hAnsi="Times New Roman" w:cs="Times New Roman"/>
          <w:color w:val="000000"/>
          <w:shd w:val="clear" w:color="auto" w:fill="FFFFFF"/>
          <w:lang w:eastAsia="zh-TW"/>
        </w:rPr>
      </w:pPr>
      <w:r w:rsidRPr="00403609">
        <w:rPr>
          <w:rFonts w:ascii="Times New Roman" w:hAnsi="Times New Roman" w:cs="Times New Roman"/>
          <w:highlight w:val="yellow"/>
        </w:rPr>
        <w:t xml:space="preserve">Finally, another critical feature of </w:t>
      </w:r>
      <w:r w:rsidR="009A02C8" w:rsidRPr="00403609">
        <w:rPr>
          <w:rFonts w:ascii="Times New Roman" w:hAnsi="Times New Roman" w:cs="Times New Roman"/>
          <w:highlight w:val="yellow"/>
        </w:rPr>
        <w:t xml:space="preserve">CP08 </w:t>
      </w:r>
      <w:r w:rsidRPr="00403609">
        <w:rPr>
          <w:rFonts w:ascii="Times New Roman" w:hAnsi="Times New Roman" w:cs="Times New Roman"/>
          <w:highlight w:val="yellow"/>
        </w:rPr>
        <w:t xml:space="preserve">resides in its capacity to inhibit the binding </w:t>
      </w:r>
      <w:r w:rsidR="00F23C2D" w:rsidRPr="00403609">
        <w:rPr>
          <w:rFonts w:ascii="Times New Roman" w:hAnsi="Times New Roman" w:cs="Times New Roman"/>
          <w:highlight w:val="yellow"/>
        </w:rPr>
        <w:t>of CEACAM1</w:t>
      </w:r>
      <w:r w:rsidRPr="00403609">
        <w:rPr>
          <w:rFonts w:ascii="Times New Roman" w:hAnsi="Times New Roman" w:cs="Times New Roman"/>
          <w:highlight w:val="yellow"/>
        </w:rPr>
        <w:t xml:space="preserve"> to </w:t>
      </w:r>
      <w:r w:rsidR="00F23C2D" w:rsidRPr="00403609">
        <w:rPr>
          <w:rFonts w:ascii="Times New Roman" w:hAnsi="Times New Roman" w:cs="Times New Roman"/>
          <w:highlight w:val="yellow"/>
        </w:rPr>
        <w:t xml:space="preserve">CEACAM1 </w:t>
      </w:r>
      <w:r w:rsidR="00403609" w:rsidRPr="00403609">
        <w:rPr>
          <w:rFonts w:ascii="Times New Roman" w:hAnsi="Times New Roman" w:cs="Times New Roman"/>
          <w:highlight w:val="yellow"/>
        </w:rPr>
        <w:t xml:space="preserve"> (</w:t>
      </w:r>
      <w:r w:rsidR="00403609" w:rsidRPr="00403609">
        <w:rPr>
          <w:rFonts w:ascii="Times New Roman" w:hAnsi="Times New Roman" w:cs="Times New Roman"/>
          <w:b/>
          <w:highlight w:val="yellow"/>
        </w:rPr>
        <w:t>Fig</w:t>
      </w:r>
      <w:r w:rsidR="003C4F03">
        <w:rPr>
          <w:rFonts w:ascii="Times New Roman" w:hAnsi="Times New Roman" w:cs="Times New Roman"/>
          <w:b/>
          <w:highlight w:val="yellow"/>
        </w:rPr>
        <w:t>ure</w:t>
      </w:r>
      <w:r w:rsidR="00403609" w:rsidRPr="00403609">
        <w:rPr>
          <w:rFonts w:ascii="Times New Roman" w:hAnsi="Times New Roman" w:cs="Times New Roman"/>
          <w:b/>
          <w:highlight w:val="yellow"/>
        </w:rPr>
        <w:t xml:space="preserve">. </w:t>
      </w:r>
      <w:r w:rsidR="00403609" w:rsidRPr="00403609">
        <w:rPr>
          <w:rFonts w:ascii="Times New Roman" w:hAnsi="Times New Roman" w:cs="Times New Roman"/>
          <w:highlight w:val="yellow"/>
        </w:rPr>
        <w:t xml:space="preserve">), </w:t>
      </w:r>
      <w:r w:rsidR="00F23C2D" w:rsidRPr="00403609">
        <w:rPr>
          <w:rFonts w:ascii="Times New Roman" w:hAnsi="Times New Roman" w:cs="Times New Roman"/>
          <w:highlight w:val="yellow"/>
        </w:rPr>
        <w:t>and CEACAM1 to TIM-3</w:t>
      </w:r>
      <w:r w:rsidRPr="00403609">
        <w:rPr>
          <w:rFonts w:ascii="Times New Roman" w:hAnsi="Times New Roman" w:cs="Times New Roman"/>
          <w:highlight w:val="yellow"/>
        </w:rPr>
        <w:t xml:space="preserve"> </w:t>
      </w:r>
      <w:r w:rsidR="00403609" w:rsidRPr="00403609">
        <w:rPr>
          <w:rFonts w:ascii="Times New Roman" w:hAnsi="Times New Roman" w:cs="Times New Roman"/>
          <w:highlight w:val="yellow"/>
        </w:rPr>
        <w:t xml:space="preserve"> (</w:t>
      </w:r>
      <w:r w:rsidR="00403609" w:rsidRPr="00403609">
        <w:rPr>
          <w:rFonts w:ascii="Times New Roman" w:hAnsi="Times New Roman" w:cs="Times New Roman"/>
          <w:b/>
          <w:highlight w:val="yellow"/>
        </w:rPr>
        <w:t>Fig</w:t>
      </w:r>
      <w:r w:rsidR="003C4F03">
        <w:rPr>
          <w:rFonts w:ascii="Times New Roman" w:hAnsi="Times New Roman" w:cs="Times New Roman"/>
          <w:b/>
          <w:highlight w:val="yellow"/>
        </w:rPr>
        <w:t>ure</w:t>
      </w:r>
      <w:r w:rsidR="00403609" w:rsidRPr="00403609">
        <w:rPr>
          <w:rFonts w:ascii="Times New Roman" w:hAnsi="Times New Roman" w:cs="Times New Roman"/>
          <w:b/>
          <w:highlight w:val="yellow"/>
        </w:rPr>
        <w:t xml:space="preserve">. </w:t>
      </w:r>
      <w:r w:rsidR="00403609" w:rsidRPr="00403609">
        <w:rPr>
          <w:rFonts w:ascii="Times New Roman" w:hAnsi="Times New Roman" w:cs="Times New Roman"/>
          <w:highlight w:val="yellow"/>
        </w:rPr>
        <w:t>).</w:t>
      </w:r>
    </w:p>
    <w:p w14:paraId="06E2AB62" w14:textId="77777777" w:rsidR="0012586B" w:rsidRDefault="0012586B" w:rsidP="003978D5">
      <w:pPr>
        <w:spacing w:line="360" w:lineRule="auto"/>
        <w:jc w:val="both"/>
        <w:rPr>
          <w:rFonts w:ascii="Times New Roman" w:eastAsia="Times New Roman" w:hAnsi="Times New Roman" w:cs="Times New Roman"/>
          <w:b/>
          <w:color w:val="000000"/>
        </w:rPr>
      </w:pPr>
    </w:p>
    <w:p w14:paraId="36DCBA87" w14:textId="77777777" w:rsidR="00EA1FE6" w:rsidRPr="00EA1FE6" w:rsidRDefault="00EA1FE6" w:rsidP="003978D5">
      <w:pPr>
        <w:spacing w:line="360" w:lineRule="auto"/>
        <w:jc w:val="both"/>
        <w:rPr>
          <w:rFonts w:ascii="Times New Roman" w:eastAsia="Times New Roman" w:hAnsi="Times New Roman" w:cs="Times New Roman"/>
          <w:color w:val="000000"/>
        </w:rPr>
      </w:pPr>
    </w:p>
    <w:p w14:paraId="5E48796F" w14:textId="46C3471E" w:rsidR="00EA1FE6" w:rsidRPr="00EA1FE6" w:rsidRDefault="00EA1FE6" w:rsidP="003978D5">
      <w:pPr>
        <w:spacing w:line="360" w:lineRule="auto"/>
        <w:jc w:val="both"/>
        <w:rPr>
          <w:rFonts w:ascii="Times New Roman" w:eastAsia="Times New Roman" w:hAnsi="Times New Roman" w:cs="Times New Roman"/>
          <w:b/>
          <w:color w:val="000000"/>
        </w:rPr>
      </w:pPr>
      <w:r w:rsidRPr="00EA1FE6">
        <w:rPr>
          <w:rFonts w:ascii="Times New Roman" w:eastAsia="Times New Roman" w:hAnsi="Times New Roman" w:cs="Times New Roman"/>
          <w:b/>
          <w:color w:val="000000"/>
        </w:rPr>
        <w:t xml:space="preserve">Human (h) CEACAM1 mutagenesis study and role of hCEACAM1 </w:t>
      </w:r>
      <w:r w:rsidRPr="00EA1FE6">
        <w:rPr>
          <w:rFonts w:ascii="Times New Roman" w:eastAsia="Times New Roman" w:hAnsi="Times New Roman" w:cs="Times New Roman"/>
          <w:b/>
          <w:i/>
          <w:color w:val="000000"/>
        </w:rPr>
        <w:t>C-C</w:t>
      </w:r>
      <w:r w:rsidRPr="00EA1FE6">
        <w:rPr>
          <w:rFonts w:ascii="Times New Roman" w:eastAsia="Times New Roman" w:hAnsi="Times New Roman" w:cs="Times New Roman"/>
          <w:b/>
          <w:color w:val="000000"/>
        </w:rPr>
        <w:t xml:space="preserve">’ and </w:t>
      </w:r>
      <w:r w:rsidRPr="00EA1FE6">
        <w:rPr>
          <w:rFonts w:ascii="Times New Roman" w:eastAsia="Times New Roman" w:hAnsi="Times New Roman" w:cs="Times New Roman"/>
          <w:b/>
          <w:i/>
          <w:color w:val="000000"/>
        </w:rPr>
        <w:t>F-G</w:t>
      </w:r>
      <w:r w:rsidRPr="00EA1FE6">
        <w:rPr>
          <w:rFonts w:ascii="Times New Roman" w:eastAsia="Times New Roman" w:hAnsi="Times New Roman" w:cs="Times New Roman"/>
          <w:b/>
          <w:color w:val="000000"/>
        </w:rPr>
        <w:t xml:space="preserve"> loops residues for binding with humanized CEACAM1 antibodies</w:t>
      </w:r>
    </w:p>
    <w:p w14:paraId="28D6D71B" w14:textId="77777777" w:rsidR="00EA1FE6" w:rsidRDefault="00EA1FE6" w:rsidP="003978D5">
      <w:pPr>
        <w:spacing w:line="360" w:lineRule="auto"/>
        <w:jc w:val="both"/>
        <w:rPr>
          <w:rFonts w:ascii="Times New Roman" w:eastAsia="Times New Roman" w:hAnsi="Times New Roman" w:cs="Times New Roman"/>
          <w:color w:val="000000"/>
        </w:rPr>
      </w:pPr>
    </w:p>
    <w:p w14:paraId="6C0ECDE0" w14:textId="2D8642C1" w:rsidR="00703797" w:rsidRDefault="00EA1FE6" w:rsidP="00703797">
      <w:pPr>
        <w:spacing w:line="360" w:lineRule="auto"/>
        <w:jc w:val="both"/>
        <w:rPr>
          <w:rFonts w:ascii="Times New Roman" w:hAnsi="Times New Roman" w:cs="Times New Roman"/>
        </w:rPr>
      </w:pPr>
      <w:r w:rsidRPr="00EA1FE6">
        <w:rPr>
          <w:rFonts w:ascii="Times New Roman" w:eastAsia="Times New Roman" w:hAnsi="Times New Roman" w:cs="Times New Roman"/>
          <w:color w:val="000000"/>
        </w:rPr>
        <w:t xml:space="preserve">During the generation of </w:t>
      </w:r>
      <w:r w:rsidR="00703797" w:rsidRPr="00EB47C0">
        <w:rPr>
          <w:rFonts w:ascii="Times New Roman" w:hAnsi="Times New Roman" w:cs="Times New Roman"/>
        </w:rPr>
        <w:t>CP08H03/Vк8 S29A</w:t>
      </w:r>
      <w:r w:rsidR="00703797">
        <w:rPr>
          <w:rFonts w:ascii="Times New Roman" w:hAnsi="Times New Roman" w:cs="Times New Roman"/>
        </w:rPr>
        <w:t xml:space="preserve"> </w:t>
      </w:r>
      <w:r w:rsidRPr="00EA1FE6">
        <w:rPr>
          <w:rFonts w:ascii="Times New Roman" w:eastAsia="Times New Roman" w:hAnsi="Times New Roman" w:cs="Times New Roman"/>
          <w:color w:val="000000"/>
        </w:rPr>
        <w:t xml:space="preserve">antibody, we first identified the hCEACAM1 residues that are involved in binding by immunoblot. To determine this, we transfected and expressed CEACAM1-FLAG proteins human embryonic kidney (HEK) cells with mutations in hCEACAM1 </w:t>
      </w:r>
      <w:r w:rsidRPr="00EA1FE6">
        <w:rPr>
          <w:rFonts w:ascii="Times New Roman" w:eastAsia="Times New Roman" w:hAnsi="Times New Roman" w:cs="Times New Roman"/>
          <w:i/>
          <w:color w:val="000000"/>
        </w:rPr>
        <w:t>C-C</w:t>
      </w:r>
      <w:r w:rsidRPr="00EA1FE6">
        <w:rPr>
          <w:rFonts w:ascii="Times New Roman" w:eastAsia="Times New Roman" w:hAnsi="Times New Roman" w:cs="Times New Roman"/>
          <w:color w:val="000000"/>
        </w:rPr>
        <w:t xml:space="preserve">’ and </w:t>
      </w:r>
      <w:r w:rsidRPr="00EA1FE6">
        <w:rPr>
          <w:rFonts w:ascii="Times New Roman" w:eastAsia="Times New Roman" w:hAnsi="Times New Roman" w:cs="Times New Roman"/>
          <w:i/>
          <w:color w:val="000000"/>
        </w:rPr>
        <w:t>F-G</w:t>
      </w:r>
      <w:r w:rsidRPr="00EA1FE6">
        <w:rPr>
          <w:rFonts w:ascii="Times New Roman" w:eastAsia="Times New Roman" w:hAnsi="Times New Roman" w:cs="Times New Roman"/>
          <w:color w:val="000000"/>
        </w:rPr>
        <w:t xml:space="preserve"> loops and proteins were resolved by SDS-PAGE and then immunoblotted. The wild-type (WT) or mutant CEACAM1 proteins were detected using the indicated chimeric (V</w:t>
      </w:r>
      <w:r w:rsidRPr="00EA1FE6">
        <w:rPr>
          <w:rFonts w:ascii="Times New Roman" w:eastAsia="Times New Roman" w:hAnsi="Times New Roman" w:cs="Times New Roman"/>
          <w:color w:val="000000"/>
          <w:vertAlign w:val="subscript"/>
        </w:rPr>
        <w:t>H</w:t>
      </w:r>
      <w:r w:rsidRPr="00EA1FE6">
        <w:rPr>
          <w:rFonts w:ascii="Times New Roman" w:eastAsia="Times New Roman" w:hAnsi="Times New Roman" w:cs="Times New Roman"/>
          <w:color w:val="000000"/>
        </w:rPr>
        <w:t xml:space="preserve">0/Vκ0) and humanized CEACAM </w:t>
      </w:r>
      <w:r w:rsidRPr="00703797">
        <w:rPr>
          <w:rFonts w:ascii="Times New Roman" w:eastAsia="Times New Roman" w:hAnsi="Times New Roman" w:cs="Times New Roman"/>
          <w:color w:val="000000"/>
        </w:rPr>
        <w:t>antibodies (</w:t>
      </w:r>
      <w:r w:rsidR="00703797" w:rsidRPr="00703797">
        <w:rPr>
          <w:rFonts w:ascii="Times New Roman" w:hAnsi="Times New Roman" w:cs="Times New Roman"/>
          <w:b/>
        </w:rPr>
        <w:t>Fig</w:t>
      </w:r>
      <w:r w:rsidR="003C4F03">
        <w:rPr>
          <w:rFonts w:ascii="Times New Roman" w:hAnsi="Times New Roman" w:cs="Times New Roman"/>
          <w:b/>
        </w:rPr>
        <w:t>ure</w:t>
      </w:r>
      <w:r w:rsidR="00703797" w:rsidRPr="00703797">
        <w:rPr>
          <w:rFonts w:ascii="Times New Roman" w:hAnsi="Times New Roman" w:cs="Times New Roman"/>
          <w:b/>
        </w:rPr>
        <w:t>.</w:t>
      </w:r>
      <w:r w:rsidR="00703797">
        <w:rPr>
          <w:rFonts w:ascii="Times New Roman" w:hAnsi="Times New Roman" w:cs="Times New Roman"/>
          <w:b/>
        </w:rPr>
        <w:t xml:space="preserve"> </w:t>
      </w:r>
      <w:r w:rsidRPr="00703797">
        <w:rPr>
          <w:rFonts w:ascii="Times New Roman" w:eastAsia="Times New Roman" w:hAnsi="Times New Roman" w:cs="Times New Roman"/>
          <w:color w:val="000000"/>
        </w:rPr>
        <w:t>).</w:t>
      </w:r>
      <w:r w:rsidRPr="00EA1FE6">
        <w:rPr>
          <w:rFonts w:ascii="Times New Roman" w:eastAsia="Times New Roman" w:hAnsi="Times New Roman" w:cs="Times New Roman"/>
          <w:color w:val="000000"/>
        </w:rPr>
        <w:t xml:space="preserve"> The blots show</w:t>
      </w:r>
      <w:r w:rsidR="00703797">
        <w:rPr>
          <w:rFonts w:ascii="Times New Roman" w:eastAsia="Times New Roman" w:hAnsi="Times New Roman" w:cs="Times New Roman"/>
          <w:color w:val="000000"/>
        </w:rPr>
        <w:t>ed</w:t>
      </w:r>
      <w:r w:rsidRPr="00EA1FE6">
        <w:rPr>
          <w:rFonts w:ascii="Times New Roman" w:eastAsia="Times New Roman" w:hAnsi="Times New Roman" w:cs="Times New Roman"/>
          <w:color w:val="000000"/>
        </w:rPr>
        <w:t xml:space="preserve"> that mutation of hCEACAM1 </w:t>
      </w:r>
      <w:r w:rsidRPr="00EA1FE6">
        <w:rPr>
          <w:rFonts w:ascii="Times New Roman" w:eastAsia="Times New Roman" w:hAnsi="Times New Roman" w:cs="Times New Roman"/>
          <w:i/>
          <w:color w:val="000000"/>
        </w:rPr>
        <w:t>C-C</w:t>
      </w:r>
      <w:r w:rsidRPr="00EA1FE6">
        <w:rPr>
          <w:rFonts w:ascii="Times New Roman" w:eastAsia="Times New Roman" w:hAnsi="Times New Roman" w:cs="Times New Roman"/>
          <w:color w:val="000000"/>
        </w:rPr>
        <w:t xml:space="preserve">’ and </w:t>
      </w:r>
      <w:r w:rsidRPr="00EA1FE6">
        <w:rPr>
          <w:rFonts w:ascii="Times New Roman" w:eastAsia="Times New Roman" w:hAnsi="Times New Roman" w:cs="Times New Roman"/>
          <w:i/>
          <w:color w:val="000000"/>
        </w:rPr>
        <w:t>F-G</w:t>
      </w:r>
      <w:r w:rsidRPr="00EA1FE6">
        <w:rPr>
          <w:rFonts w:ascii="Times New Roman" w:eastAsia="Times New Roman" w:hAnsi="Times New Roman" w:cs="Times New Roman"/>
          <w:color w:val="000000"/>
        </w:rPr>
        <w:t xml:space="preserve"> loops residues affect binding and mutation of Y34, Q44, G47, and Q89 residues lead to more decreased binding to humanized CEACAM antibodies. </w:t>
      </w:r>
      <w:r w:rsidR="00703797">
        <w:rPr>
          <w:rFonts w:ascii="Times New Roman" w:eastAsia="Times New Roman" w:hAnsi="Times New Roman" w:cs="Times New Roman"/>
          <w:color w:val="000000"/>
        </w:rPr>
        <w:t xml:space="preserve">Also, </w:t>
      </w:r>
      <w:r w:rsidR="00703797">
        <w:rPr>
          <w:rFonts w:ascii="Times New Roman" w:hAnsi="Times New Roman" w:cs="Times New Roman"/>
        </w:rPr>
        <w:t xml:space="preserve">taking advantage of understanding at the single amino acid level of how CEACAM1 interacts with its ligands such as CEACAM1 </w:t>
      </w:r>
      <w:r w:rsidR="00703797" w:rsidRPr="00703797">
        <w:rPr>
          <w:rFonts w:ascii="Times New Roman" w:eastAsia="Times New Roman" w:hAnsi="Times New Roman" w:cs="Times New Roman"/>
          <w:color w:val="000000"/>
        </w:rPr>
        <w:t>(</w:t>
      </w:r>
      <w:r w:rsidR="00703797" w:rsidRPr="00703797">
        <w:rPr>
          <w:rFonts w:ascii="Times New Roman" w:hAnsi="Times New Roman" w:cs="Times New Roman"/>
          <w:b/>
        </w:rPr>
        <w:t>Fig</w:t>
      </w:r>
      <w:r w:rsidR="003C4F03">
        <w:rPr>
          <w:rFonts w:ascii="Times New Roman" w:hAnsi="Times New Roman" w:cs="Times New Roman"/>
          <w:b/>
        </w:rPr>
        <w:t>ure</w:t>
      </w:r>
      <w:r w:rsidR="00703797" w:rsidRPr="00703797">
        <w:rPr>
          <w:rFonts w:ascii="Times New Roman" w:hAnsi="Times New Roman" w:cs="Times New Roman"/>
          <w:b/>
        </w:rPr>
        <w:t>.</w:t>
      </w:r>
      <w:r w:rsidR="00703797">
        <w:rPr>
          <w:rFonts w:ascii="Times New Roman" w:hAnsi="Times New Roman" w:cs="Times New Roman"/>
          <w:b/>
        </w:rPr>
        <w:t xml:space="preserve"> </w:t>
      </w:r>
      <w:r w:rsidR="00703797" w:rsidRPr="00703797">
        <w:rPr>
          <w:rFonts w:ascii="Times New Roman" w:eastAsia="Times New Roman" w:hAnsi="Times New Roman" w:cs="Times New Roman"/>
          <w:color w:val="000000"/>
        </w:rPr>
        <w:t>)</w:t>
      </w:r>
      <w:r w:rsidR="00703797">
        <w:rPr>
          <w:rFonts w:ascii="Times New Roman" w:eastAsia="Times New Roman" w:hAnsi="Times New Roman" w:cs="Times New Roman"/>
          <w:color w:val="000000"/>
        </w:rPr>
        <w:t>,</w:t>
      </w:r>
      <w:r w:rsidR="00703797">
        <w:rPr>
          <w:rFonts w:ascii="Times New Roman" w:hAnsi="Times New Roman" w:cs="Times New Roman"/>
        </w:rPr>
        <w:t xml:space="preserve"> and TIM-3 </w:t>
      </w:r>
      <w:r w:rsidR="00703797" w:rsidRPr="00703797">
        <w:rPr>
          <w:rFonts w:ascii="Times New Roman" w:eastAsia="Times New Roman" w:hAnsi="Times New Roman" w:cs="Times New Roman"/>
          <w:color w:val="000000"/>
        </w:rPr>
        <w:t>(</w:t>
      </w:r>
      <w:r w:rsidR="00703797" w:rsidRPr="00703797">
        <w:rPr>
          <w:rFonts w:ascii="Times New Roman" w:hAnsi="Times New Roman" w:cs="Times New Roman"/>
          <w:b/>
        </w:rPr>
        <w:t>Fig</w:t>
      </w:r>
      <w:r w:rsidR="003C4F03">
        <w:rPr>
          <w:rFonts w:ascii="Times New Roman" w:hAnsi="Times New Roman" w:cs="Times New Roman"/>
          <w:b/>
        </w:rPr>
        <w:t>ure</w:t>
      </w:r>
      <w:r w:rsidR="00703797" w:rsidRPr="00703797">
        <w:rPr>
          <w:rFonts w:ascii="Times New Roman" w:hAnsi="Times New Roman" w:cs="Times New Roman"/>
          <w:b/>
        </w:rPr>
        <w:t>.</w:t>
      </w:r>
      <w:r w:rsidR="00703797">
        <w:rPr>
          <w:rFonts w:ascii="Times New Roman" w:hAnsi="Times New Roman" w:cs="Times New Roman"/>
          <w:b/>
        </w:rPr>
        <w:t xml:space="preserve"> </w:t>
      </w:r>
      <w:r w:rsidR="00703797" w:rsidRPr="00703797">
        <w:rPr>
          <w:rFonts w:ascii="Times New Roman" w:eastAsia="Times New Roman" w:hAnsi="Times New Roman" w:cs="Times New Roman"/>
          <w:color w:val="000000"/>
        </w:rPr>
        <w:t>)</w:t>
      </w:r>
      <w:r w:rsidR="00703797">
        <w:rPr>
          <w:rFonts w:ascii="Times New Roman" w:eastAsia="Times New Roman" w:hAnsi="Times New Roman" w:cs="Times New Roman"/>
          <w:color w:val="000000"/>
        </w:rPr>
        <w:t>,</w:t>
      </w:r>
      <w:r w:rsidR="00703797">
        <w:rPr>
          <w:rFonts w:ascii="Times New Roman" w:hAnsi="Times New Roman" w:cs="Times New Roman"/>
        </w:rPr>
        <w:t xml:space="preserve"> (REFs), we also include the screening processes to select the leads antibodies with CEACAM1 mutants such as Y34A, G44L, Q89H transient Hela cell line (</w:t>
      </w:r>
      <w:r w:rsidR="00703797" w:rsidRPr="00783D26">
        <w:rPr>
          <w:rFonts w:ascii="Times New Roman" w:hAnsi="Times New Roman" w:cs="Times New Roman"/>
          <w:b/>
        </w:rPr>
        <w:t>Supplementary Fig</w:t>
      </w:r>
      <w:r w:rsidR="003C4F03">
        <w:rPr>
          <w:rFonts w:ascii="Times New Roman" w:hAnsi="Times New Roman" w:cs="Times New Roman"/>
          <w:b/>
        </w:rPr>
        <w:t>ure</w:t>
      </w:r>
      <w:r w:rsidR="00703797" w:rsidRPr="00783D26">
        <w:rPr>
          <w:rFonts w:ascii="Times New Roman" w:hAnsi="Times New Roman" w:cs="Times New Roman"/>
          <w:b/>
        </w:rPr>
        <w:t>.</w:t>
      </w:r>
      <w:r w:rsidR="00703797">
        <w:rPr>
          <w:rFonts w:ascii="Times New Roman" w:hAnsi="Times New Roman" w:cs="Times New Roman"/>
        </w:rPr>
        <w:t xml:space="preserve"> ).  </w:t>
      </w:r>
    </w:p>
    <w:p w14:paraId="4CECA3E2" w14:textId="48B7A695" w:rsidR="00EA1FE6" w:rsidRPr="00EA1FE6" w:rsidRDefault="00EA1FE6" w:rsidP="003978D5">
      <w:pPr>
        <w:spacing w:line="360" w:lineRule="auto"/>
        <w:jc w:val="both"/>
        <w:rPr>
          <w:rFonts w:ascii="Times New Roman" w:eastAsia="Times New Roman" w:hAnsi="Times New Roman" w:cs="Times New Roman"/>
          <w:color w:val="000000"/>
        </w:rPr>
      </w:pPr>
    </w:p>
    <w:p w14:paraId="2D5802F3" w14:textId="77777777" w:rsidR="00EA1FE6" w:rsidRPr="00EA1FE6" w:rsidRDefault="00EA1FE6" w:rsidP="003978D5">
      <w:pPr>
        <w:spacing w:line="360" w:lineRule="auto"/>
        <w:jc w:val="both"/>
        <w:rPr>
          <w:rFonts w:ascii="Times New Roman" w:eastAsia="Times New Roman" w:hAnsi="Times New Roman" w:cs="Times New Roman"/>
          <w:color w:val="000000"/>
        </w:rPr>
      </w:pPr>
    </w:p>
    <w:p w14:paraId="3968E2A2" w14:textId="7119C21B" w:rsidR="00EA1FE6" w:rsidRPr="00EA1FE6" w:rsidRDefault="00EA1FE6" w:rsidP="003978D5">
      <w:pPr>
        <w:spacing w:line="360" w:lineRule="auto"/>
        <w:jc w:val="both"/>
        <w:rPr>
          <w:rFonts w:ascii="Times New Roman" w:eastAsia="Times New Roman" w:hAnsi="Times New Roman" w:cs="Times New Roman"/>
          <w:b/>
          <w:color w:val="000000"/>
        </w:rPr>
      </w:pPr>
      <w:r w:rsidRPr="00EA1FE6">
        <w:rPr>
          <w:rFonts w:ascii="Times New Roman" w:eastAsia="Times New Roman" w:hAnsi="Times New Roman" w:cs="Times New Roman"/>
          <w:b/>
          <w:color w:val="000000"/>
        </w:rPr>
        <w:lastRenderedPageBreak/>
        <w:t>Selective binding of CP08_H03 antibody to hCEACAM1</w:t>
      </w:r>
    </w:p>
    <w:p w14:paraId="178C6D06" w14:textId="77777777" w:rsidR="00EA1FE6" w:rsidRDefault="00EA1FE6" w:rsidP="003978D5">
      <w:pPr>
        <w:spacing w:line="360" w:lineRule="auto"/>
        <w:jc w:val="both"/>
        <w:rPr>
          <w:rFonts w:ascii="Times New Roman" w:eastAsia="Times New Roman" w:hAnsi="Times New Roman" w:cs="Times New Roman"/>
          <w:color w:val="000000"/>
        </w:rPr>
      </w:pPr>
    </w:p>
    <w:p w14:paraId="2475E2B2" w14:textId="5877DE76" w:rsidR="00EA1FE6" w:rsidRPr="00EA1FE6" w:rsidRDefault="00EA1FE6" w:rsidP="003978D5">
      <w:pPr>
        <w:spacing w:line="360" w:lineRule="auto"/>
        <w:jc w:val="both"/>
        <w:rPr>
          <w:rFonts w:ascii="Times New Roman" w:eastAsia="Times New Roman" w:hAnsi="Times New Roman" w:cs="Times New Roman"/>
          <w:color w:val="000000"/>
        </w:rPr>
      </w:pPr>
      <w:r w:rsidRPr="00EA1FE6">
        <w:rPr>
          <w:rFonts w:ascii="Times New Roman" w:eastAsia="Times New Roman" w:hAnsi="Times New Roman" w:cs="Times New Roman"/>
          <w:color w:val="000000"/>
        </w:rPr>
        <w:t>Human CEACAM1 is very homologous to other hCEACAM family members, and shares sequence identity (%) of 87.96, 88.89, and 89.81 with hCEACAM3, hCEACAM5, and hCEACAM6, respectively (</w:t>
      </w:r>
      <w:r w:rsidRPr="00703797">
        <w:rPr>
          <w:rFonts w:ascii="Times New Roman" w:eastAsia="Times New Roman" w:hAnsi="Times New Roman" w:cs="Times New Roman"/>
          <w:b/>
          <w:color w:val="000000"/>
        </w:rPr>
        <w:t>Figure 3</w:t>
      </w:r>
      <w:r w:rsidRPr="00EA1FE6">
        <w:rPr>
          <w:rFonts w:ascii="Times New Roman" w:eastAsia="Times New Roman" w:hAnsi="Times New Roman" w:cs="Times New Roman"/>
          <w:color w:val="000000"/>
        </w:rPr>
        <w:t>). To maintain hCEACAM1 binding selectivity during the generation of homogenized CP08_H03 antibody, we have characterized the binding selectivity of CEACAM1 antibodies V</w:t>
      </w:r>
      <w:r w:rsidRPr="00EA1FE6">
        <w:rPr>
          <w:rFonts w:ascii="Times New Roman" w:eastAsia="Times New Roman" w:hAnsi="Times New Roman" w:cs="Times New Roman"/>
          <w:color w:val="000000"/>
          <w:vertAlign w:val="subscript"/>
        </w:rPr>
        <w:t>H</w:t>
      </w:r>
      <w:r w:rsidRPr="00EA1FE6">
        <w:rPr>
          <w:rFonts w:ascii="Times New Roman" w:eastAsia="Times New Roman" w:hAnsi="Times New Roman" w:cs="Times New Roman"/>
          <w:color w:val="000000"/>
        </w:rPr>
        <w:t xml:space="preserve">0/Vκ0, CP08H03/Vк8 S29A, CP08H03/CP08F05 CEACAM1 by </w:t>
      </w:r>
      <w:commentRangeStart w:id="313"/>
      <w:r w:rsidRPr="00EA1FE6">
        <w:rPr>
          <w:rFonts w:ascii="Times New Roman" w:eastAsia="Times New Roman" w:hAnsi="Times New Roman" w:cs="Times New Roman"/>
          <w:color w:val="000000"/>
        </w:rPr>
        <w:t>Surface plasmon resonance (SPR) and ELISA</w:t>
      </w:r>
      <w:commentRangeEnd w:id="313"/>
      <w:r w:rsidR="00703797">
        <w:rPr>
          <w:rStyle w:val="CommentReference"/>
          <w:rFonts w:ascii="Times New Roman" w:eastAsia="Times New Roman" w:hAnsi="Times New Roman" w:cs="Times New Roman"/>
        </w:rPr>
        <w:commentReference w:id="313"/>
      </w:r>
      <w:r w:rsidRPr="00EA1FE6">
        <w:rPr>
          <w:rFonts w:ascii="Times New Roman" w:eastAsia="Times New Roman" w:hAnsi="Times New Roman" w:cs="Times New Roman"/>
          <w:color w:val="000000"/>
        </w:rPr>
        <w:t>. We accessed binding affinities to hCEACAM1, hCEACAM3, hCEACAM5, and hCEACAM6 using single-cycle kinetics SPR analysis. No significant binding of the three CEACAM1 antibodies, CP08H03/Vк8 S29A, CP08H03/CP08F05, and V</w:t>
      </w:r>
      <w:r w:rsidRPr="00EA1FE6">
        <w:rPr>
          <w:rFonts w:ascii="Times New Roman" w:eastAsia="Times New Roman" w:hAnsi="Times New Roman" w:cs="Times New Roman"/>
          <w:color w:val="000000"/>
          <w:vertAlign w:val="subscript"/>
        </w:rPr>
        <w:t>H</w:t>
      </w:r>
      <w:r w:rsidRPr="00EA1FE6">
        <w:rPr>
          <w:rFonts w:ascii="Times New Roman" w:eastAsia="Times New Roman" w:hAnsi="Times New Roman" w:cs="Times New Roman"/>
          <w:color w:val="000000"/>
        </w:rPr>
        <w:t>0/Vκ0, was observed for hCEACAM3, hCEACAM5, and hCEACAM6 (</w:t>
      </w:r>
      <w:r w:rsidRPr="00703797">
        <w:rPr>
          <w:rFonts w:ascii="Times New Roman" w:eastAsia="Times New Roman" w:hAnsi="Times New Roman" w:cs="Times New Roman"/>
          <w:b/>
          <w:color w:val="000000"/>
        </w:rPr>
        <w:t>Figure 3A</w:t>
      </w:r>
      <w:r w:rsidRPr="00EA1FE6">
        <w:rPr>
          <w:rFonts w:ascii="Times New Roman" w:eastAsia="Times New Roman" w:hAnsi="Times New Roman" w:cs="Times New Roman"/>
          <w:color w:val="000000"/>
        </w:rPr>
        <w:t>).  These SPR results were consistent with data obtained by measuring antibody specificity with an ELISA. Essentially no binding of the three CEACAM1 antibodies, CP08H03/Vκ8 S29A, CP08H03/CP08F05, and V</w:t>
      </w:r>
      <w:r w:rsidRPr="00EA1FE6">
        <w:rPr>
          <w:rFonts w:ascii="Times New Roman" w:eastAsia="Times New Roman" w:hAnsi="Times New Roman" w:cs="Times New Roman"/>
          <w:color w:val="000000"/>
          <w:vertAlign w:val="subscript"/>
        </w:rPr>
        <w:t>H</w:t>
      </w:r>
      <w:r w:rsidRPr="00EA1FE6">
        <w:rPr>
          <w:rFonts w:ascii="Times New Roman" w:eastAsia="Times New Roman" w:hAnsi="Times New Roman" w:cs="Times New Roman"/>
          <w:color w:val="000000"/>
        </w:rPr>
        <w:t>0/Vκ0 to CEACAM3, CEACAM5, or CEACAM6 was observed (</w:t>
      </w:r>
      <w:r w:rsidRPr="00703797">
        <w:rPr>
          <w:rFonts w:ascii="Times New Roman" w:eastAsia="Times New Roman" w:hAnsi="Times New Roman" w:cs="Times New Roman"/>
          <w:b/>
          <w:color w:val="000000"/>
        </w:rPr>
        <w:t>Figure 3B-2C</w:t>
      </w:r>
      <w:r w:rsidRPr="00EA1FE6">
        <w:rPr>
          <w:rFonts w:ascii="Times New Roman" w:eastAsia="Times New Roman" w:hAnsi="Times New Roman" w:cs="Times New Roman"/>
          <w:color w:val="000000"/>
        </w:rPr>
        <w:t>).</w:t>
      </w:r>
      <w:r w:rsidR="00703797">
        <w:rPr>
          <w:rFonts w:ascii="Times New Roman" w:eastAsia="Times New Roman" w:hAnsi="Times New Roman" w:cs="Times New Roman"/>
          <w:color w:val="000000"/>
        </w:rPr>
        <w:t xml:space="preserve"> </w:t>
      </w:r>
    </w:p>
    <w:p w14:paraId="598685E7" w14:textId="77777777" w:rsidR="00EA1FE6" w:rsidRPr="00EA1FE6" w:rsidRDefault="00EA1FE6" w:rsidP="003978D5">
      <w:pPr>
        <w:spacing w:line="360" w:lineRule="auto"/>
        <w:jc w:val="both"/>
        <w:rPr>
          <w:rFonts w:ascii="Times New Roman" w:eastAsia="Times New Roman" w:hAnsi="Times New Roman" w:cs="Times New Roman"/>
          <w:color w:val="000000"/>
        </w:rPr>
      </w:pPr>
    </w:p>
    <w:p w14:paraId="04A87EC4" w14:textId="21A22F18" w:rsidR="00EA1FE6" w:rsidRPr="00EA1FE6" w:rsidRDefault="00EA1FE6" w:rsidP="003978D5">
      <w:pPr>
        <w:spacing w:line="360" w:lineRule="auto"/>
        <w:jc w:val="both"/>
        <w:rPr>
          <w:rFonts w:ascii="Times New Roman" w:eastAsia="Times New Roman" w:hAnsi="Times New Roman" w:cs="Times New Roman"/>
          <w:b/>
          <w:color w:val="000000"/>
        </w:rPr>
      </w:pPr>
      <w:r w:rsidRPr="00EA1FE6">
        <w:rPr>
          <w:rFonts w:ascii="Times New Roman" w:eastAsia="Times New Roman" w:hAnsi="Times New Roman" w:cs="Times New Roman"/>
          <w:b/>
          <w:color w:val="000000"/>
        </w:rPr>
        <w:t>Crystal structures of hCEACAM1:CP08_H03 Fab complex and hCEACAM1-A49V/Q89H natural allelic variants</w:t>
      </w:r>
    </w:p>
    <w:p w14:paraId="46FC41ED" w14:textId="77777777" w:rsidR="00EA1FE6" w:rsidRDefault="00EA1FE6" w:rsidP="003978D5">
      <w:pPr>
        <w:spacing w:line="360" w:lineRule="auto"/>
        <w:jc w:val="both"/>
        <w:rPr>
          <w:rFonts w:ascii="Times New Roman" w:eastAsia="Times New Roman" w:hAnsi="Times New Roman" w:cs="Times New Roman"/>
          <w:color w:val="000000"/>
        </w:rPr>
      </w:pPr>
    </w:p>
    <w:p w14:paraId="18CBD473" w14:textId="4F13D5C2" w:rsidR="00EA1FE6" w:rsidRPr="00EA1FE6" w:rsidRDefault="00EA1FE6" w:rsidP="003978D5">
      <w:pPr>
        <w:spacing w:line="360" w:lineRule="auto"/>
        <w:jc w:val="both"/>
        <w:rPr>
          <w:rFonts w:ascii="Times New Roman" w:eastAsia="Times New Roman" w:hAnsi="Times New Roman" w:cs="Times New Roman"/>
          <w:color w:val="000000"/>
        </w:rPr>
      </w:pPr>
      <w:r w:rsidRPr="00EA1FE6">
        <w:rPr>
          <w:rFonts w:ascii="Times New Roman" w:eastAsia="Times New Roman" w:hAnsi="Times New Roman" w:cs="Times New Roman"/>
          <w:color w:val="000000"/>
        </w:rPr>
        <w:t>To obtain the structural basis of hCEACAM1 binding to CP08_H03 antibody, we first crystallized the hCEACAM1:CP08_H03 Fab complex and confirmed the presence CP08_H03 antibody fab and hCEACAM1 in the crystal by SDS-PAGE/silver stain analysis under reducing and non-reducing conditions (</w:t>
      </w:r>
      <w:r w:rsidRPr="003C4F03">
        <w:rPr>
          <w:rFonts w:ascii="Times New Roman" w:eastAsia="Times New Roman" w:hAnsi="Times New Roman" w:cs="Times New Roman"/>
          <w:b/>
          <w:color w:val="000000"/>
        </w:rPr>
        <w:t>Figure 4</w:t>
      </w:r>
      <w:r w:rsidRPr="00EA1FE6">
        <w:rPr>
          <w:rFonts w:ascii="Times New Roman" w:eastAsia="Times New Roman" w:hAnsi="Times New Roman" w:cs="Times New Roman"/>
          <w:color w:val="000000"/>
        </w:rPr>
        <w:t>). Next, we determined the crystal structure of the hCEACAM1:CP08_H03 Fab complex at 3.3 Å resolution by x-ray crystallography (</w:t>
      </w:r>
      <w:r w:rsidRPr="003C4F03">
        <w:rPr>
          <w:rFonts w:ascii="Times New Roman" w:eastAsia="Times New Roman" w:hAnsi="Times New Roman" w:cs="Times New Roman"/>
          <w:b/>
          <w:color w:val="000000"/>
        </w:rPr>
        <w:t>Figure 5-7</w:t>
      </w:r>
      <w:r w:rsidRPr="00EA1FE6">
        <w:rPr>
          <w:rFonts w:ascii="Times New Roman" w:eastAsia="Times New Roman" w:hAnsi="Times New Roman" w:cs="Times New Roman"/>
          <w:color w:val="000000"/>
        </w:rPr>
        <w:t xml:space="preserve">). This crystal structure revealed two copies of the hCEACAM1:CP08_H03 Fab complex in the asymmetric unit in the centered tetragonal space group I4122. A Cα trace of all protein chains in the asymmetric unit is shown in Fig. 6A.  Chains A and D correspond to Fab light chains, chains B and E correspond to Fab heavy chains, and chains C and F correspond to molecules of CEACAM1. </w:t>
      </w:r>
    </w:p>
    <w:p w14:paraId="5EA1F7F9" w14:textId="77777777" w:rsidR="00EA1FE6" w:rsidRPr="00EA1FE6" w:rsidRDefault="00EA1FE6" w:rsidP="003978D5">
      <w:pPr>
        <w:spacing w:line="360" w:lineRule="auto"/>
        <w:jc w:val="both"/>
        <w:rPr>
          <w:rFonts w:ascii="Times New Roman" w:eastAsia="Times New Roman" w:hAnsi="Times New Roman" w:cs="Times New Roman"/>
          <w:color w:val="000000"/>
        </w:rPr>
      </w:pPr>
      <w:r w:rsidRPr="00EA1FE6">
        <w:rPr>
          <w:rFonts w:ascii="Times New Roman" w:eastAsia="Times New Roman" w:hAnsi="Times New Roman" w:cs="Times New Roman"/>
          <w:color w:val="000000"/>
        </w:rPr>
        <w:t xml:space="preserve">The CP08_H03 Fab binds to hCEACAM1 in a 1:1 stoichiometric ratio and the complex formed from chains A, B, and C is better ordered than the other complex, and therefore the A, B, C </w:t>
      </w:r>
      <w:r w:rsidRPr="00EA1FE6">
        <w:rPr>
          <w:rFonts w:ascii="Times New Roman" w:eastAsia="Times New Roman" w:hAnsi="Times New Roman" w:cs="Times New Roman"/>
          <w:color w:val="000000"/>
        </w:rPr>
        <w:lastRenderedPageBreak/>
        <w:t xml:space="preserve">complex is the focus of analysis in this discussion. With reference to an existing structure (PDB ID 4QXW) of the hCEACAM1 dimer (Figure 6B) that involves hCEACAM1 </w:t>
      </w:r>
      <w:r w:rsidRPr="00EA1FE6">
        <w:rPr>
          <w:rFonts w:ascii="Times New Roman" w:eastAsia="Times New Roman" w:hAnsi="Times New Roman" w:cs="Times New Roman"/>
          <w:i/>
          <w:color w:val="000000"/>
        </w:rPr>
        <w:t>C-C</w:t>
      </w:r>
      <w:r w:rsidRPr="00EA1FE6">
        <w:rPr>
          <w:rFonts w:ascii="Times New Roman" w:eastAsia="Times New Roman" w:hAnsi="Times New Roman" w:cs="Times New Roman"/>
          <w:color w:val="000000"/>
        </w:rPr>
        <w:t xml:space="preserve">’ and </w:t>
      </w:r>
      <w:r w:rsidRPr="00EA1FE6">
        <w:rPr>
          <w:rFonts w:ascii="Times New Roman" w:eastAsia="Times New Roman" w:hAnsi="Times New Roman" w:cs="Times New Roman"/>
          <w:i/>
          <w:color w:val="000000"/>
        </w:rPr>
        <w:t>F-G</w:t>
      </w:r>
      <w:r w:rsidRPr="00EA1FE6">
        <w:rPr>
          <w:rFonts w:ascii="Times New Roman" w:eastAsia="Times New Roman" w:hAnsi="Times New Roman" w:cs="Times New Roman"/>
          <w:color w:val="000000"/>
        </w:rPr>
        <w:t xml:space="preserve"> loops residues F29, Y34, Q44, Q89, and N97 for dimer formation, this CEACAM1:CP08_H03 Fab complex crystal structure revealed that the Fab also binds to this </w:t>
      </w:r>
      <w:r w:rsidRPr="00EA1FE6">
        <w:rPr>
          <w:rFonts w:ascii="Times New Roman" w:eastAsia="Times New Roman" w:hAnsi="Times New Roman" w:cs="Times New Roman"/>
          <w:i/>
          <w:color w:val="000000"/>
        </w:rPr>
        <w:t>GF-CC’</w:t>
      </w:r>
      <w:r w:rsidRPr="00EA1FE6">
        <w:rPr>
          <w:rFonts w:ascii="Times New Roman" w:eastAsia="Times New Roman" w:hAnsi="Times New Roman" w:cs="Times New Roman"/>
          <w:color w:val="000000"/>
        </w:rPr>
        <w:t xml:space="preserve"> dimeric interface of hCEACAM1, and presumably this competitive interaction leads to dissociation of the hCEACAM1 dimer in solution. The binding epitopes are shown in a molecular surface representation of CEACAM1 in Fig. 6C. The interacting surfaces have a shape complementarity of 0.5, and complex formation buries 1607 A</w:t>
      </w:r>
      <w:r w:rsidRPr="00EA1FE6">
        <w:rPr>
          <w:rFonts w:ascii="Times New Roman" w:eastAsia="Times New Roman" w:hAnsi="Times New Roman" w:cs="Times New Roman"/>
          <w:color w:val="000000"/>
          <w:vertAlign w:val="superscript"/>
        </w:rPr>
        <w:t>2</w:t>
      </w:r>
      <w:r w:rsidRPr="00EA1FE6">
        <w:rPr>
          <w:rFonts w:ascii="Times New Roman" w:eastAsia="Times New Roman" w:hAnsi="Times New Roman" w:cs="Times New Roman"/>
          <w:color w:val="000000"/>
        </w:rPr>
        <w:t xml:space="preserve"> of total solvent accessible surface. In the Fab heavy chain, residues of CDR2 and CDR3 interact mainly with hCEACAM1 residues F29, S32, Q44, T56, Q89, and I91. In the Fab light chain, residues in CDR1, CDR2, and CDR3 (Figure 6D, and Figure 7) interact mainly with hCEACM1 residues D40, N42, L95, V96, N97 and E99. In addition to interactions that are hydrophobic/van der Waals in nature such as interactions between F29 of hCEACAM1 and F104 of heavy chain CDR3, some of the above mentioned interactions also involve hydrogen bonding between Q89 of hCEACAM1 and Y103 of heavy chain CDR3, T56 of hCEACAM1 and D102 of heavy chain CDR3, and N97 of hCEACAM1 and Y31 of CDR1 of light chain. The interaction between Q89 of hCEACAM1 and Y103 of heavy chain CDR3 is at the center of CP08_H03: hCEACAM1 binding interface.  As observed in crystal structure (PDB ID 4QXW) of the hCEACAM1 dimer, F29 of one CEACAM1 monomer binds F29 of a second monomer at the CEACAM1:CEACAM1 homodimeric interface. Thus, observed binding of CDR3H residue F104 of CP08_H03 antibody blocks F29-F29 CEACAM1 interactions (Figure 6D).  In addition, the observed binding interface of hCEACAM1:CP08_H03 Fab complex crystal structure is consistent with the results of a hCEACAM1 mutagenesis study described above (Figure 1), which was aimed at identifying residues in CEACAM1 that are involved in binding to the indicated CEACAM1 antibodies.</w:t>
      </w:r>
    </w:p>
    <w:p w14:paraId="06B2EE24" w14:textId="77777777" w:rsidR="00EA1FE6" w:rsidRPr="00EA1FE6" w:rsidRDefault="00EA1FE6" w:rsidP="003978D5">
      <w:pPr>
        <w:spacing w:line="360" w:lineRule="auto"/>
        <w:jc w:val="both"/>
        <w:rPr>
          <w:rFonts w:ascii="Times New Roman" w:eastAsia="Times New Roman" w:hAnsi="Times New Roman" w:cs="Times New Roman"/>
          <w:color w:val="000000"/>
        </w:rPr>
      </w:pPr>
      <w:r w:rsidRPr="00EA1FE6">
        <w:rPr>
          <w:rFonts w:ascii="Times New Roman" w:eastAsia="Times New Roman" w:hAnsi="Times New Roman" w:cs="Times New Roman"/>
          <w:color w:val="000000"/>
        </w:rPr>
        <w:t xml:space="preserve">Based on the selective binding of CP08_H03 antibody to hCEACAM1 only, but not to hCEACAM3, hCEACAM5 or hCEACAM6 as reported here, the crystal structure also provides insights and structural basis of this selectivity. Of above mentioned residues important for hCEACAM1 and CP08_H03 interactions, residue Q44 is not conserved in hCEACAM3, residue Q89 is not conserved in hCEACAM5, and residues F29, Q44 are not conserved in hCEACAM6 (Figure 8) . In addition, our crystal structure predicts that A49 residue could also contribute to CP08_H03 antibody selectivity for hCEACAM1. This A49 residue is adjacent to CP08_H03: </w:t>
      </w:r>
      <w:r w:rsidRPr="00EA1FE6">
        <w:rPr>
          <w:rFonts w:ascii="Times New Roman" w:eastAsia="Times New Roman" w:hAnsi="Times New Roman" w:cs="Times New Roman"/>
          <w:color w:val="000000"/>
        </w:rPr>
        <w:lastRenderedPageBreak/>
        <w:t>hCEACAM1 binding interface and alignments of human CEACAM family members indicated that CEACAM3, 5, 6, 7, and 8 all contain a valine residue at this position (</w:t>
      </w:r>
      <w:r w:rsidRPr="003C4F03">
        <w:rPr>
          <w:rFonts w:ascii="Times New Roman" w:eastAsia="Times New Roman" w:hAnsi="Times New Roman" w:cs="Times New Roman"/>
          <w:b/>
          <w:color w:val="000000"/>
        </w:rPr>
        <w:t>Figure 8</w:t>
      </w:r>
      <w:r w:rsidRPr="00EA1FE6">
        <w:rPr>
          <w:rFonts w:ascii="Times New Roman" w:eastAsia="Times New Roman" w:hAnsi="Times New Roman" w:cs="Times New Roman"/>
          <w:color w:val="000000"/>
        </w:rPr>
        <w:t xml:space="preserve">).  Thus, it was anticipated that hCEACAM1 A49 residue could play an important role in CP08_H03: hCEACAM1 binding due to its least steric hindrance and less hydrophobicity property compared to valine.  Interestingly, the polymorphisms in hCEACAM-1 at these A49 and Q89 residues include Ala49Val (rs8110904) and Gln89His (rs8111468). Further, the CEACAM1 Ala49Val polymorphism (rs8110904) is linked to lymphedema caused by </w:t>
      </w:r>
      <w:r w:rsidRPr="00EA1FE6">
        <w:rPr>
          <w:rFonts w:ascii="Times New Roman" w:eastAsia="Times New Roman" w:hAnsi="Times New Roman" w:cs="Times New Roman"/>
          <w:i/>
          <w:color w:val="000000"/>
        </w:rPr>
        <w:t>Wuchereria bancrofti</w:t>
      </w:r>
      <w:r w:rsidRPr="00EA1FE6">
        <w:rPr>
          <w:rFonts w:ascii="Times New Roman" w:eastAsia="Times New Roman" w:hAnsi="Times New Roman" w:cs="Times New Roman"/>
          <w:color w:val="000000"/>
        </w:rPr>
        <w:t xml:space="preserve"> (Debrah L, B. et. al Hum Genomics. 2017 Nov 9;11(1):26) – a  filaria worm that invades the lymphatic system.</w:t>
      </w:r>
    </w:p>
    <w:p w14:paraId="19669706" w14:textId="4EA5A8AD" w:rsidR="00EA1FE6" w:rsidRPr="00EA1FE6" w:rsidRDefault="00EA1FE6" w:rsidP="003978D5">
      <w:pPr>
        <w:spacing w:line="360" w:lineRule="auto"/>
        <w:jc w:val="both"/>
        <w:rPr>
          <w:rFonts w:ascii="Times New Roman" w:eastAsia="Times New Roman" w:hAnsi="Times New Roman" w:cs="Times New Roman"/>
          <w:color w:val="000000"/>
        </w:rPr>
      </w:pPr>
      <w:r w:rsidRPr="00EA1FE6">
        <w:rPr>
          <w:rFonts w:ascii="Times New Roman" w:eastAsia="Times New Roman" w:hAnsi="Times New Roman" w:cs="Times New Roman"/>
          <w:color w:val="000000"/>
        </w:rPr>
        <w:t>To test the role of A49 for CP08_H03: hCEACAM1 binding selectivity, a human CEACAM1 A49V/Q89H mutant was expressed and purified as described before. Next, crystal structure of the CEACAM1 A49V/Q89H mutant was determined to 1.7 Å resolution and compared to the CP08_H03: hCEACAM1 Fab complex. As discussed above, CDR3H residue F104 of CP08_H03 antibody makes contact with residue F29 in wildtype CEACAM1 (</w:t>
      </w:r>
      <w:r w:rsidRPr="003C4F03">
        <w:rPr>
          <w:rFonts w:ascii="Times New Roman" w:eastAsia="Times New Roman" w:hAnsi="Times New Roman" w:cs="Times New Roman"/>
          <w:b/>
          <w:color w:val="000000"/>
        </w:rPr>
        <w:t>Figure 9</w:t>
      </w:r>
      <w:r w:rsidRPr="00EA1FE6">
        <w:rPr>
          <w:rFonts w:ascii="Times New Roman" w:eastAsia="Times New Roman" w:hAnsi="Times New Roman" w:cs="Times New Roman"/>
          <w:color w:val="000000"/>
        </w:rPr>
        <w:t>, left panel). CEACAM1 residue A49 is located close to the F104/F29 interaction site. Due to the increase in hydrophobicity of valine in non-CEACAM1 family members as compared to alanine in human CEACAM1, a mutation of human CEACAM1 residue A49 to valine causes hydrophobic CEACAM1 residue F29 to move closer to CEACAM1 V49 residue. This rotameric shift of F29 was also observed in human CEACAM5 (PDB code 2QSQ) and human CEACAM3 (PDB code 6AW1) crystal structures and is predicted to clash with CDR3H residue F104 (</w:t>
      </w:r>
      <w:r w:rsidRPr="003C4F03">
        <w:rPr>
          <w:rFonts w:ascii="Times New Roman" w:eastAsia="Times New Roman" w:hAnsi="Times New Roman" w:cs="Times New Roman"/>
          <w:b/>
          <w:color w:val="000000"/>
        </w:rPr>
        <w:t>Figure 9</w:t>
      </w:r>
      <w:r w:rsidRPr="00EA1FE6">
        <w:rPr>
          <w:rFonts w:ascii="Times New Roman" w:eastAsia="Times New Roman" w:hAnsi="Times New Roman" w:cs="Times New Roman"/>
          <w:color w:val="000000"/>
        </w:rPr>
        <w:t>, right panel). This is illustrated by the change in orientation displayed by the CEACAM1 F29 ring, which moves closer to the space previously occupied by CDR3H residue F104 (</w:t>
      </w:r>
      <w:r w:rsidRPr="003C4F03">
        <w:rPr>
          <w:rFonts w:ascii="Times New Roman" w:eastAsia="Times New Roman" w:hAnsi="Times New Roman" w:cs="Times New Roman"/>
          <w:b/>
          <w:color w:val="000000"/>
        </w:rPr>
        <w:t>Figure 9</w:t>
      </w:r>
      <w:r w:rsidRPr="00EA1FE6">
        <w:rPr>
          <w:rFonts w:ascii="Times New Roman" w:eastAsia="Times New Roman" w:hAnsi="Times New Roman" w:cs="Times New Roman"/>
          <w:color w:val="000000"/>
        </w:rPr>
        <w:t xml:space="preserve">, right panel). These data indicate that this steric hindrance caused by the A49V mutation interferes with binding of CEACAM1 antibody CP08H03/Vκ8 S29A to other CEACAM1 family members containing a valine at position 49 and is, as such, a major contribution to the selectivity of the antibody. It is predicted that this rotameric shift of F29 ring could also affect the interaction between CDR2H residue Y57 and F29. </w:t>
      </w:r>
      <w:commentRangeStart w:id="314"/>
      <w:commentRangeStart w:id="315"/>
      <w:r w:rsidRPr="00EA1FE6">
        <w:rPr>
          <w:rFonts w:ascii="Times New Roman" w:eastAsia="Times New Roman" w:hAnsi="Times New Roman" w:cs="Times New Roman"/>
          <w:color w:val="000000"/>
        </w:rPr>
        <w:t xml:space="preserve">Development of lymphedema disease caused by </w:t>
      </w:r>
      <w:r w:rsidRPr="00EA1FE6">
        <w:rPr>
          <w:rFonts w:ascii="Times New Roman" w:eastAsia="Times New Roman" w:hAnsi="Times New Roman" w:cs="Times New Roman"/>
          <w:i/>
          <w:color w:val="000000"/>
        </w:rPr>
        <w:t>Wuchereria bancrofti</w:t>
      </w:r>
      <w:r w:rsidRPr="00EA1FE6">
        <w:rPr>
          <w:rFonts w:ascii="Times New Roman" w:eastAsia="Times New Roman" w:hAnsi="Times New Roman" w:cs="Times New Roman"/>
          <w:color w:val="000000"/>
        </w:rPr>
        <w:t xml:space="preserve"> is linked to the Ala49Val polymorphism, which marks the alanine 49 residue found to be involved in binding to CP08_H03/Vκ8 S29A antibody. As such, it is expected that CP08_H03/Vκ8 S29A may also interfere with </w:t>
      </w:r>
      <w:r w:rsidRPr="00EA1FE6">
        <w:rPr>
          <w:rFonts w:ascii="Times New Roman" w:eastAsia="Times New Roman" w:hAnsi="Times New Roman" w:cs="Times New Roman"/>
          <w:i/>
          <w:color w:val="000000"/>
        </w:rPr>
        <w:t>Wucheria bancrofti</w:t>
      </w:r>
      <w:r w:rsidRPr="00EA1FE6">
        <w:rPr>
          <w:rFonts w:ascii="Times New Roman" w:eastAsia="Times New Roman" w:hAnsi="Times New Roman" w:cs="Times New Roman"/>
          <w:color w:val="000000"/>
        </w:rPr>
        <w:t xml:space="preserve"> and other related pathogens or cancer processes that phenocopy worm interactions with lymphatics such as tumor invasion.  </w:t>
      </w:r>
      <w:commentRangeEnd w:id="314"/>
      <w:r w:rsidRPr="00EA1FE6">
        <w:rPr>
          <w:rFonts w:ascii="Times New Roman" w:eastAsia="Times New Roman" w:hAnsi="Times New Roman" w:cs="Times New Roman"/>
          <w:color w:val="000000"/>
        </w:rPr>
        <w:commentReference w:id="314"/>
      </w:r>
      <w:commentRangeEnd w:id="315"/>
      <w:r w:rsidR="003C4F03">
        <w:rPr>
          <w:rStyle w:val="CommentReference"/>
          <w:rFonts w:ascii="Times New Roman" w:eastAsia="Times New Roman" w:hAnsi="Times New Roman" w:cs="Times New Roman"/>
        </w:rPr>
        <w:commentReference w:id="315"/>
      </w:r>
    </w:p>
    <w:p w14:paraId="12DA4391" w14:textId="77777777" w:rsidR="00847943" w:rsidRDefault="00847943" w:rsidP="003978D5">
      <w:pPr>
        <w:spacing w:line="360" w:lineRule="auto"/>
        <w:jc w:val="both"/>
        <w:rPr>
          <w:rFonts w:ascii="Times New Roman" w:eastAsia="Times New Roman" w:hAnsi="Times New Roman" w:cs="Times New Roman"/>
          <w:color w:val="000000"/>
        </w:rPr>
      </w:pPr>
    </w:p>
    <w:p w14:paraId="0FBC80A6" w14:textId="3ED52ADD" w:rsidR="00EA1FE6" w:rsidRPr="00EA1FE6" w:rsidRDefault="00EA1FE6" w:rsidP="003978D5">
      <w:pPr>
        <w:spacing w:line="360" w:lineRule="auto"/>
        <w:jc w:val="both"/>
        <w:rPr>
          <w:rFonts w:ascii="Times New Roman" w:eastAsia="Times New Roman" w:hAnsi="Times New Roman" w:cs="Times New Roman"/>
          <w:color w:val="000000"/>
        </w:rPr>
      </w:pPr>
      <w:commentRangeStart w:id="316"/>
      <w:r w:rsidRPr="00EA1FE6">
        <w:rPr>
          <w:rFonts w:ascii="Times New Roman" w:eastAsia="Times New Roman" w:hAnsi="Times New Roman" w:cs="Times New Roman"/>
          <w:color w:val="000000"/>
        </w:rPr>
        <w:lastRenderedPageBreak/>
        <w:t>To further validate hCEACAM1-A49V/Q89H natural allelic variants crystal structure and role of A49 to determined CP08_H03 selectivity, we tested the binding of hCEACAM1-A49V/Q89H natural allelic variant protein with CP08_H03 antibody, CM24-hCEACAM1 antibody and control IgG4 antibody by ELISA. Consistent with predictions of CP08_H03: hCEACAM1 Fab complex and hCEACAM1-A49V/Q89H natural allelic variants crystal structures, the CP08_H03 and control IgG4 antibodies did not show any binding to hCEACAM1-A49V/Q89H natural allelic variant protein. Interestingly, the concentration dependent binding was detected with CM24-hCEACAM1 antibody that could suggest non-specific binding away from GF-CC’ interface of hCEACAM1 (</w:t>
      </w:r>
      <w:r w:rsidRPr="00847943">
        <w:rPr>
          <w:rFonts w:ascii="Times New Roman" w:eastAsia="Times New Roman" w:hAnsi="Times New Roman" w:cs="Times New Roman"/>
          <w:b/>
          <w:color w:val="000000"/>
        </w:rPr>
        <w:t>Figure 10</w:t>
      </w:r>
      <w:r w:rsidRPr="00EA1FE6">
        <w:rPr>
          <w:rFonts w:ascii="Times New Roman" w:eastAsia="Times New Roman" w:hAnsi="Times New Roman" w:cs="Times New Roman"/>
          <w:color w:val="000000"/>
        </w:rPr>
        <w:t xml:space="preserve">). </w:t>
      </w:r>
      <w:commentRangeEnd w:id="316"/>
      <w:r w:rsidR="00847943">
        <w:rPr>
          <w:rStyle w:val="CommentReference"/>
          <w:rFonts w:ascii="Times New Roman" w:eastAsia="Times New Roman" w:hAnsi="Times New Roman" w:cs="Times New Roman"/>
        </w:rPr>
        <w:commentReference w:id="316"/>
      </w:r>
    </w:p>
    <w:p w14:paraId="7AF973B5" w14:textId="540BD75E" w:rsidR="00EA1FE6" w:rsidRDefault="00EA1FE6" w:rsidP="003978D5">
      <w:pPr>
        <w:spacing w:line="360" w:lineRule="auto"/>
        <w:jc w:val="both"/>
        <w:rPr>
          <w:rFonts w:ascii="Times New Roman" w:eastAsia="Times New Roman" w:hAnsi="Times New Roman" w:cs="Times New Roman"/>
          <w:b/>
          <w:color w:val="000000"/>
        </w:rPr>
      </w:pPr>
    </w:p>
    <w:p w14:paraId="16FB0368" w14:textId="77777777" w:rsidR="00601009" w:rsidRPr="00DF22AE" w:rsidRDefault="00601009" w:rsidP="003978D5">
      <w:pPr>
        <w:spacing w:line="360" w:lineRule="auto"/>
        <w:jc w:val="both"/>
        <w:rPr>
          <w:rFonts w:ascii="Times New Roman" w:hAnsi="Times New Roman" w:cs="Times New Roman"/>
          <w:b/>
        </w:rPr>
      </w:pPr>
      <w:commentRangeStart w:id="317"/>
      <w:r w:rsidRPr="00DF22AE">
        <w:rPr>
          <w:rFonts w:ascii="Times New Roman" w:hAnsi="Times New Roman" w:cs="Times New Roman"/>
          <w:b/>
        </w:rPr>
        <w:t>Anti-human CEACAM1 mAb promotes CEACAM1 monomer on the cell surface</w:t>
      </w:r>
      <w:commentRangeEnd w:id="317"/>
      <w:r w:rsidR="00847943">
        <w:rPr>
          <w:rStyle w:val="CommentReference"/>
          <w:rFonts w:ascii="Times New Roman" w:eastAsia="Times New Roman" w:hAnsi="Times New Roman" w:cs="Times New Roman"/>
        </w:rPr>
        <w:commentReference w:id="317"/>
      </w:r>
    </w:p>
    <w:p w14:paraId="6C06C858" w14:textId="77777777" w:rsidR="00601009" w:rsidRDefault="00601009" w:rsidP="003978D5">
      <w:pPr>
        <w:spacing w:line="360" w:lineRule="auto"/>
        <w:jc w:val="both"/>
        <w:rPr>
          <w:rFonts w:ascii="Times New Roman" w:hAnsi="Times New Roman" w:cs="Times New Roman"/>
        </w:rPr>
      </w:pPr>
    </w:p>
    <w:p w14:paraId="36BE5970" w14:textId="5BB34B65" w:rsidR="00601009" w:rsidRPr="00DF22AE" w:rsidRDefault="00601009" w:rsidP="003978D5">
      <w:pPr>
        <w:spacing w:line="360" w:lineRule="auto"/>
        <w:jc w:val="both"/>
        <w:rPr>
          <w:rFonts w:ascii="Times New Roman" w:hAnsi="Times New Roman" w:cs="Times New Roman"/>
        </w:rPr>
      </w:pPr>
      <w:r w:rsidRPr="00DF22AE">
        <w:rPr>
          <w:rFonts w:ascii="Times New Roman" w:hAnsi="Times New Roman" w:cs="Times New Roman"/>
        </w:rPr>
        <w:t>Functional studies showed that anti-human CEACAM1 mAb substantially resulted in CEACAM1 monomer on surface of the tumor cell lines (</w:t>
      </w:r>
      <w:r w:rsidR="00847943" w:rsidRPr="00847943">
        <w:rPr>
          <w:rFonts w:ascii="Times New Roman" w:eastAsia="Times New Roman" w:hAnsi="Times New Roman" w:cs="Times New Roman"/>
          <w:b/>
          <w:color w:val="000000"/>
        </w:rPr>
        <w:t>Figure</w:t>
      </w:r>
      <w:r w:rsidRPr="00DF22AE">
        <w:rPr>
          <w:rFonts w:ascii="Times New Roman" w:hAnsi="Times New Roman" w:cs="Times New Roman"/>
        </w:rPr>
        <w:t xml:space="preserve">). </w:t>
      </w:r>
    </w:p>
    <w:p w14:paraId="0920E426" w14:textId="1D62826B" w:rsidR="0078491D" w:rsidRPr="006927B7" w:rsidRDefault="0078491D" w:rsidP="0078491D">
      <w:pPr>
        <w:spacing w:line="360" w:lineRule="auto"/>
        <w:jc w:val="both"/>
        <w:rPr>
          <w:ins w:id="318" w:author="Huang, Yu-Hwa,Ph.D." w:date="2019-07-29T10:04:00Z"/>
          <w:rFonts w:ascii="Times New Roman" w:eastAsia="Times New Roman" w:hAnsi="Times New Roman" w:cs="Times New Roman"/>
          <w:b/>
          <w:color w:val="000000"/>
        </w:rPr>
      </w:pPr>
    </w:p>
    <w:p w14:paraId="2EE73AC8" w14:textId="77777777" w:rsidR="0078491D" w:rsidRDefault="0078491D" w:rsidP="003978D5">
      <w:pPr>
        <w:spacing w:line="360" w:lineRule="auto"/>
        <w:jc w:val="both"/>
        <w:rPr>
          <w:rFonts w:ascii="Times New Roman" w:eastAsia="Times New Roman" w:hAnsi="Times New Roman" w:cs="Times New Roman"/>
          <w:b/>
          <w:color w:val="000000"/>
        </w:rPr>
      </w:pPr>
    </w:p>
    <w:p w14:paraId="6AB9BDF4" w14:textId="77777777" w:rsidR="0078491D" w:rsidRDefault="0078491D" w:rsidP="003978D5">
      <w:pPr>
        <w:spacing w:line="360" w:lineRule="auto"/>
        <w:jc w:val="both"/>
        <w:rPr>
          <w:rFonts w:ascii="Times New Roman" w:eastAsia="Times New Roman" w:hAnsi="Times New Roman" w:cs="Times New Roman"/>
          <w:b/>
          <w:color w:val="000000"/>
        </w:rPr>
      </w:pPr>
    </w:p>
    <w:p w14:paraId="5941A091" w14:textId="00037A7F" w:rsidR="00FC2A55" w:rsidRDefault="00FC2A55" w:rsidP="003978D5">
      <w:pPr>
        <w:spacing w:line="360" w:lineRule="auto"/>
        <w:jc w:val="both"/>
        <w:rPr>
          <w:rFonts w:ascii="Times New Roman" w:eastAsia="Times New Roman" w:hAnsi="Times New Roman" w:cs="Times New Roman"/>
          <w:b/>
          <w:color w:val="000000"/>
        </w:rPr>
      </w:pPr>
      <w:commentRangeStart w:id="319"/>
      <w:r>
        <w:rPr>
          <w:rFonts w:ascii="Times New Roman" w:eastAsia="Times New Roman" w:hAnsi="Times New Roman" w:cs="Times New Roman"/>
          <w:b/>
          <w:color w:val="000000"/>
        </w:rPr>
        <w:t xml:space="preserve">Targeting human CEACAM1 by CP08 reinvigorate effector T cell events </w:t>
      </w:r>
      <w:commentRangeEnd w:id="319"/>
      <w:r w:rsidR="00650F7D">
        <w:rPr>
          <w:rStyle w:val="CommentReference"/>
          <w:rFonts w:ascii="Times New Roman" w:eastAsia="Times New Roman" w:hAnsi="Times New Roman" w:cs="Times New Roman"/>
        </w:rPr>
        <w:commentReference w:id="319"/>
      </w:r>
    </w:p>
    <w:p w14:paraId="159937F6" w14:textId="77777777" w:rsidR="00FC2A55" w:rsidRPr="00DF22AE" w:rsidRDefault="00FC2A55" w:rsidP="003978D5">
      <w:pPr>
        <w:spacing w:line="360" w:lineRule="auto"/>
        <w:jc w:val="both"/>
        <w:rPr>
          <w:rFonts w:ascii="Times New Roman" w:eastAsia="Times New Roman" w:hAnsi="Times New Roman" w:cs="Times New Roman"/>
          <w:b/>
          <w:color w:val="000000"/>
        </w:rPr>
      </w:pPr>
    </w:p>
    <w:p w14:paraId="4CFC73D8" w14:textId="5081401A" w:rsidR="00E358CE" w:rsidRDefault="00DF22AE" w:rsidP="003978D5">
      <w:pPr>
        <w:spacing w:line="360" w:lineRule="auto"/>
        <w:jc w:val="both"/>
        <w:rPr>
          <w:rFonts w:ascii="Times New Roman" w:hAnsi="Times New Roman" w:cs="Times New Roman"/>
        </w:rPr>
      </w:pPr>
      <w:r w:rsidRPr="00DF22AE">
        <w:rPr>
          <w:rFonts w:ascii="Times New Roman" w:eastAsia="Times New Roman" w:hAnsi="Times New Roman" w:cs="Times New Roman"/>
        </w:rPr>
        <w:t xml:space="preserve">The lack of </w:t>
      </w:r>
      <w:r>
        <w:rPr>
          <w:rFonts w:ascii="Times New Roman" w:eastAsia="Times New Roman" w:hAnsi="Times New Roman" w:cs="Times New Roman"/>
        </w:rPr>
        <w:t>CP08</w:t>
      </w:r>
      <w:r w:rsidRPr="00DF22AE">
        <w:rPr>
          <w:rFonts w:ascii="Times New Roman" w:eastAsia="Times New Roman" w:hAnsi="Times New Roman" w:cs="Times New Roman"/>
        </w:rPr>
        <w:t xml:space="preserve"> cross-reactivity with murine</w:t>
      </w:r>
      <w:r>
        <w:rPr>
          <w:rFonts w:ascii="Times New Roman" w:eastAsia="Times New Roman" w:hAnsi="Times New Roman" w:cs="Times New Roman"/>
        </w:rPr>
        <w:t xml:space="preserve"> </w:t>
      </w:r>
      <w:r>
        <w:rPr>
          <w:rFonts w:ascii="Times New Roman" w:hAnsi="Times New Roman" w:cs="Times New Roman"/>
        </w:rPr>
        <w:t>Ceacam1</w:t>
      </w:r>
      <w:r w:rsidRPr="00DF22AE">
        <w:rPr>
          <w:rFonts w:ascii="Times New Roman" w:hAnsi="Times New Roman" w:cs="Times New Roman"/>
        </w:rPr>
        <w:t xml:space="preserve"> required the development of novel small animal</w:t>
      </w:r>
      <w:r>
        <w:rPr>
          <w:rFonts w:ascii="Times New Roman" w:eastAsia="Times New Roman" w:hAnsi="Times New Roman" w:cs="Times New Roman"/>
        </w:rPr>
        <w:t xml:space="preserve"> </w:t>
      </w:r>
      <w:r w:rsidRPr="00DF22AE">
        <w:rPr>
          <w:rFonts w:ascii="Times New Roman" w:hAnsi="Times New Roman" w:cs="Times New Roman"/>
        </w:rPr>
        <w:t xml:space="preserve">models for the </w:t>
      </w:r>
      <w:r w:rsidRPr="00DF22AE">
        <w:rPr>
          <w:rFonts w:ascii="Times New Roman" w:hAnsi="Times New Roman" w:cs="Times New Roman"/>
          <w:i/>
        </w:rPr>
        <w:t>in vivo</w:t>
      </w:r>
      <w:r w:rsidRPr="00DF22AE">
        <w:rPr>
          <w:rFonts w:ascii="Times New Roman" w:hAnsi="Times New Roman" w:cs="Times New Roman"/>
        </w:rPr>
        <w:t xml:space="preserve"> functional assessment of </w:t>
      </w:r>
      <w:r>
        <w:rPr>
          <w:rFonts w:ascii="Times New Roman" w:hAnsi="Times New Roman" w:cs="Times New Roman"/>
        </w:rPr>
        <w:t>CP08</w:t>
      </w:r>
      <w:r w:rsidRPr="00DF22AE">
        <w:rPr>
          <w:rFonts w:ascii="Times New Roman" w:hAnsi="Times New Roman" w:cs="Times New Roman"/>
        </w:rPr>
        <w:t xml:space="preserve">. </w:t>
      </w:r>
      <w:r>
        <w:rPr>
          <w:rFonts w:ascii="Times New Roman" w:hAnsi="Times New Roman" w:cs="Times New Roman"/>
        </w:rPr>
        <w:t>Due to merely 41% sequences similarity between mouse and human CEACAM1 (</w:t>
      </w:r>
      <w:r w:rsidRPr="0067357E">
        <w:rPr>
          <w:rFonts w:ascii="Times New Roman" w:hAnsi="Times New Roman" w:cs="Times New Roman"/>
          <w:b/>
        </w:rPr>
        <w:t xml:space="preserve">Supplementary </w:t>
      </w:r>
      <w:r w:rsidR="0067357E" w:rsidRPr="0067357E">
        <w:rPr>
          <w:rFonts w:ascii="Times New Roman" w:hAnsi="Times New Roman" w:cs="Times New Roman"/>
          <w:b/>
        </w:rPr>
        <w:t>F</w:t>
      </w:r>
      <w:r w:rsidRPr="0067357E">
        <w:rPr>
          <w:rFonts w:ascii="Times New Roman" w:hAnsi="Times New Roman" w:cs="Times New Roman"/>
          <w:b/>
        </w:rPr>
        <w:t>igure</w:t>
      </w:r>
      <w:r>
        <w:rPr>
          <w:rFonts w:ascii="Times New Roman" w:hAnsi="Times New Roman" w:cs="Times New Roman"/>
        </w:rPr>
        <w:t>), especially the cross-species discrepancy lie</w:t>
      </w:r>
      <w:r w:rsidR="002C0222">
        <w:rPr>
          <w:rFonts w:ascii="Times New Roman" w:hAnsi="Times New Roman" w:cs="Times New Roman"/>
        </w:rPr>
        <w:t>s</w:t>
      </w:r>
      <w:r>
        <w:rPr>
          <w:rFonts w:ascii="Times New Roman" w:hAnsi="Times New Roman" w:cs="Times New Roman"/>
        </w:rPr>
        <w:t xml:space="preserve"> majority within CC’ and FG loop</w:t>
      </w:r>
      <w:r w:rsidR="00230301">
        <w:rPr>
          <w:rFonts w:ascii="Times New Roman" w:hAnsi="Times New Roman" w:cs="Times New Roman"/>
        </w:rPr>
        <w:t xml:space="preserve"> (</w:t>
      </w:r>
      <w:r w:rsidR="00230301" w:rsidRPr="0067357E">
        <w:rPr>
          <w:rFonts w:ascii="Times New Roman" w:hAnsi="Times New Roman" w:cs="Times New Roman"/>
          <w:b/>
        </w:rPr>
        <w:t>Supplementary Figure</w:t>
      </w:r>
      <w:r w:rsidR="00230301">
        <w:rPr>
          <w:rFonts w:ascii="Times New Roman" w:hAnsi="Times New Roman" w:cs="Times New Roman"/>
        </w:rPr>
        <w:t>)</w:t>
      </w:r>
      <w:r>
        <w:rPr>
          <w:rFonts w:ascii="Times New Roman" w:hAnsi="Times New Roman" w:cs="Times New Roman"/>
        </w:rPr>
        <w:t>, which is critical for human CEACAM1 homodimerization (REFs) and the interaction with heterophilic ligands such as</w:t>
      </w:r>
      <w:r w:rsidR="00230301">
        <w:rPr>
          <w:rFonts w:ascii="Times New Roman" w:hAnsi="Times New Roman" w:cs="Times New Roman"/>
        </w:rPr>
        <w:t xml:space="preserve"> pathogens, or other CEACEA family such as CEACAM1 itself and CEACAM5, or </w:t>
      </w:r>
      <w:r>
        <w:rPr>
          <w:rFonts w:ascii="Times New Roman" w:hAnsi="Times New Roman" w:cs="Times New Roman"/>
        </w:rPr>
        <w:t xml:space="preserve">TIM-3 </w:t>
      </w:r>
      <w:r w:rsidR="00230301">
        <w:rPr>
          <w:rFonts w:ascii="Times New Roman" w:hAnsi="Times New Roman" w:cs="Times New Roman"/>
        </w:rPr>
        <w:t>(</w:t>
      </w:r>
      <w:r w:rsidR="00230301" w:rsidRPr="0067357E">
        <w:rPr>
          <w:rFonts w:ascii="Times New Roman" w:hAnsi="Times New Roman" w:cs="Times New Roman"/>
          <w:b/>
        </w:rPr>
        <w:t>Supplementary Figure</w:t>
      </w:r>
      <w:r w:rsidR="00230301">
        <w:rPr>
          <w:rFonts w:ascii="Times New Roman" w:hAnsi="Times New Roman" w:cs="Times New Roman"/>
        </w:rPr>
        <w:t xml:space="preserve">) </w:t>
      </w:r>
      <w:r>
        <w:rPr>
          <w:rFonts w:ascii="Times New Roman" w:hAnsi="Times New Roman" w:cs="Times New Roman"/>
        </w:rPr>
        <w:t>(</w:t>
      </w:r>
      <w:commentRangeStart w:id="320"/>
      <w:r>
        <w:rPr>
          <w:rFonts w:ascii="Times New Roman" w:hAnsi="Times New Roman" w:cs="Times New Roman"/>
        </w:rPr>
        <w:t>REFs</w:t>
      </w:r>
      <w:commentRangeEnd w:id="320"/>
      <w:r w:rsidR="002C0222">
        <w:rPr>
          <w:rStyle w:val="CommentReference"/>
          <w:rFonts w:ascii="Times New Roman" w:eastAsia="Times New Roman" w:hAnsi="Times New Roman" w:cs="Times New Roman"/>
        </w:rPr>
        <w:commentReference w:id="320"/>
      </w:r>
      <w:r>
        <w:rPr>
          <w:rFonts w:ascii="Times New Roman" w:hAnsi="Times New Roman" w:cs="Times New Roman"/>
        </w:rPr>
        <w:t>)</w:t>
      </w:r>
      <w:r w:rsidR="00534DDB">
        <w:rPr>
          <w:rFonts w:ascii="Times New Roman" w:hAnsi="Times New Roman" w:cs="Times New Roman"/>
        </w:rPr>
        <w:t>, w</w:t>
      </w:r>
      <w:r w:rsidR="00C467F5" w:rsidRPr="00DF22AE">
        <w:rPr>
          <w:rFonts w:ascii="Times New Roman" w:hAnsi="Times New Roman" w:cs="Times New Roman"/>
        </w:rPr>
        <w:t>e then sought fo</w:t>
      </w:r>
      <w:r w:rsidR="0067357E">
        <w:rPr>
          <w:rFonts w:ascii="Times New Roman" w:hAnsi="Times New Roman" w:cs="Times New Roman"/>
        </w:rPr>
        <w:t>r</w:t>
      </w:r>
      <w:r w:rsidR="00C467F5" w:rsidRPr="00DF22AE">
        <w:rPr>
          <w:rFonts w:ascii="Times New Roman" w:hAnsi="Times New Roman" w:cs="Times New Roman"/>
        </w:rPr>
        <w:t xml:space="preserve"> </w:t>
      </w:r>
      <w:r w:rsidR="006B55F2">
        <w:rPr>
          <w:rFonts w:ascii="Times New Roman" w:hAnsi="Times New Roman" w:cs="Times New Roman"/>
        </w:rPr>
        <w:t>evaluat</w:t>
      </w:r>
      <w:r w:rsidR="0067357E">
        <w:rPr>
          <w:rFonts w:ascii="Times New Roman" w:hAnsi="Times New Roman" w:cs="Times New Roman"/>
        </w:rPr>
        <w:t>ing</w:t>
      </w:r>
      <w:r w:rsidR="00C467F5" w:rsidRPr="00DF22AE">
        <w:rPr>
          <w:rFonts w:ascii="Times New Roman" w:hAnsi="Times New Roman" w:cs="Times New Roman"/>
        </w:rPr>
        <w:t xml:space="preserve"> the </w:t>
      </w:r>
      <w:r w:rsidR="006B55F2">
        <w:rPr>
          <w:rFonts w:ascii="Times New Roman" w:hAnsi="Times New Roman" w:cs="Times New Roman"/>
        </w:rPr>
        <w:t xml:space="preserve">biological </w:t>
      </w:r>
      <w:r w:rsidR="00C467F5" w:rsidRPr="00DF22AE">
        <w:rPr>
          <w:rFonts w:ascii="Times New Roman" w:hAnsi="Times New Roman" w:cs="Times New Roman"/>
        </w:rPr>
        <w:t xml:space="preserve">activity of CP08 </w:t>
      </w:r>
      <w:r w:rsidR="00C467F5" w:rsidRPr="00DF22AE">
        <w:rPr>
          <w:rFonts w:ascii="Times New Roman" w:hAnsi="Times New Roman" w:cs="Times New Roman"/>
          <w:shd w:val="clear" w:color="auto" w:fill="FFFFFF"/>
          <w:lang w:eastAsia="zh-TW"/>
        </w:rPr>
        <w:t>in</w:t>
      </w:r>
      <w:r w:rsidR="00C467F5" w:rsidRPr="00DF22AE">
        <w:rPr>
          <w:rFonts w:ascii="Times New Roman" w:hAnsi="Times New Roman" w:cs="Times New Roman"/>
        </w:rPr>
        <w:t xml:space="preserve"> </w:t>
      </w:r>
      <w:r w:rsidR="00534DDB">
        <w:rPr>
          <w:rFonts w:ascii="Times New Roman" w:hAnsi="Times New Roman" w:cs="Times New Roman"/>
        </w:rPr>
        <w:t>m</w:t>
      </w:r>
      <w:r w:rsidR="00534DDB" w:rsidRPr="00DF22AE">
        <w:rPr>
          <w:rFonts w:ascii="Times New Roman" w:hAnsi="Times New Roman" w:cs="Times New Roman"/>
        </w:rPr>
        <w:t>ice with the NOD genetic background carrying</w:t>
      </w:r>
      <w:r w:rsidR="00534DDB">
        <w:rPr>
          <w:rFonts w:ascii="Times New Roman" w:eastAsia="Times New Roman" w:hAnsi="Times New Roman" w:cs="Times New Roman"/>
        </w:rPr>
        <w:t xml:space="preserve"> </w:t>
      </w:r>
      <w:r w:rsidR="00534DDB" w:rsidRPr="00DF22AE">
        <w:rPr>
          <w:rFonts w:ascii="Times New Roman" w:hAnsi="Times New Roman" w:cs="Times New Roman"/>
        </w:rPr>
        <w:t>the severe combined immunodeficient (SCID) mutation and</w:t>
      </w:r>
      <w:r w:rsidR="00534DDB">
        <w:rPr>
          <w:rFonts w:ascii="Times New Roman" w:hAnsi="Times New Roman" w:cs="Times New Roman"/>
        </w:rPr>
        <w:t xml:space="preserve"> </w:t>
      </w:r>
      <w:r w:rsidR="00534DDB" w:rsidRPr="00DF22AE">
        <w:rPr>
          <w:rFonts w:ascii="Times New Roman" w:hAnsi="Times New Roman" w:cs="Times New Roman"/>
        </w:rPr>
        <w:t>deficiency in the IL-2 receptor common gamma chain</w:t>
      </w:r>
      <w:r w:rsidR="00534DDB">
        <w:rPr>
          <w:rFonts w:ascii="Times New Roman" w:hAnsi="Times New Roman" w:cs="Times New Roman"/>
        </w:rPr>
        <w:t xml:space="preserve"> </w:t>
      </w:r>
      <w:r w:rsidR="00534DDB" w:rsidRPr="00DF22AE">
        <w:rPr>
          <w:rFonts w:ascii="Times New Roman" w:hAnsi="Times New Roman" w:cs="Times New Roman"/>
        </w:rPr>
        <w:t xml:space="preserve">(commonly termed NSG) </w:t>
      </w:r>
      <w:r w:rsidR="00C467F5" w:rsidRPr="00DF22AE">
        <w:rPr>
          <w:rFonts w:ascii="Times New Roman" w:hAnsi="Times New Roman" w:cs="Times New Roman"/>
        </w:rPr>
        <w:t>adoptively transferred with human peripheral mononuclear cells (PBMC</w:t>
      </w:r>
      <w:r w:rsidR="00534DDB">
        <w:rPr>
          <w:rFonts w:ascii="Times New Roman" w:hAnsi="Times New Roman" w:cs="Times New Roman"/>
        </w:rPr>
        <w:t>s</w:t>
      </w:r>
      <w:r w:rsidR="00C467F5" w:rsidRPr="00DF22AE">
        <w:rPr>
          <w:rFonts w:ascii="Times New Roman" w:hAnsi="Times New Roman" w:cs="Times New Roman"/>
        </w:rPr>
        <w:t>) (REFs).</w:t>
      </w:r>
      <w:r w:rsidR="00E358CE">
        <w:rPr>
          <w:rFonts w:ascii="Times New Roman" w:hAnsi="Times New Roman" w:cs="Times New Roman"/>
        </w:rPr>
        <w:t xml:space="preserve"> </w:t>
      </w:r>
      <w:commentRangeStart w:id="321"/>
      <w:r w:rsidR="00E358CE">
        <w:rPr>
          <w:rFonts w:ascii="Times New Roman" w:hAnsi="Times New Roman" w:cs="Times New Roman"/>
        </w:rPr>
        <w:t>&gt;&gt;DISCUSSION&lt;&lt;</w:t>
      </w:r>
      <w:r w:rsidR="00C467F5" w:rsidRPr="00DF22AE">
        <w:rPr>
          <w:rFonts w:ascii="Times New Roman" w:hAnsi="Times New Roman" w:cs="Times New Roman"/>
        </w:rPr>
        <w:t xml:space="preserve"> </w:t>
      </w:r>
      <w:commentRangeEnd w:id="321"/>
      <w:r w:rsidR="00E358CE">
        <w:rPr>
          <w:rStyle w:val="CommentReference"/>
          <w:rFonts w:ascii="Times New Roman" w:eastAsia="Times New Roman" w:hAnsi="Times New Roman" w:cs="Times New Roman"/>
        </w:rPr>
        <w:commentReference w:id="321"/>
      </w:r>
      <w:r w:rsidR="00E358CE">
        <w:rPr>
          <w:rFonts w:ascii="Times New Roman" w:hAnsi="Times New Roman" w:cs="Times New Roman"/>
        </w:rPr>
        <w:t xml:space="preserve"> </w:t>
      </w:r>
      <w:r w:rsidR="00534DDB">
        <w:rPr>
          <w:rFonts w:ascii="Times New Roman" w:hAnsi="Times New Roman" w:cs="Times New Roman"/>
        </w:rPr>
        <w:t xml:space="preserve">We </w:t>
      </w:r>
      <w:r w:rsidR="006B55F2">
        <w:rPr>
          <w:rFonts w:ascii="Times New Roman" w:hAnsi="Times New Roman" w:cs="Times New Roman"/>
        </w:rPr>
        <w:t>attempt</w:t>
      </w:r>
      <w:r w:rsidR="003978D5">
        <w:rPr>
          <w:rFonts w:ascii="Times New Roman" w:hAnsi="Times New Roman" w:cs="Times New Roman"/>
        </w:rPr>
        <w:t>ed</w:t>
      </w:r>
      <w:r w:rsidR="006B55F2">
        <w:rPr>
          <w:rFonts w:ascii="Times New Roman" w:hAnsi="Times New Roman" w:cs="Times New Roman"/>
        </w:rPr>
        <w:t xml:space="preserve"> to </w:t>
      </w:r>
      <w:r w:rsidR="00534DDB">
        <w:rPr>
          <w:rFonts w:ascii="Times New Roman" w:hAnsi="Times New Roman" w:cs="Times New Roman"/>
        </w:rPr>
        <w:t>access the blocking activity</w:t>
      </w:r>
      <w:r w:rsidR="006B55F2">
        <w:rPr>
          <w:rFonts w:ascii="Times New Roman" w:hAnsi="Times New Roman" w:cs="Times New Roman"/>
        </w:rPr>
        <w:t xml:space="preserve"> of CP08</w:t>
      </w:r>
      <w:r w:rsidR="00534DDB">
        <w:rPr>
          <w:rFonts w:ascii="Times New Roman" w:hAnsi="Times New Roman" w:cs="Times New Roman"/>
        </w:rPr>
        <w:t xml:space="preserve"> </w:t>
      </w:r>
      <w:r w:rsidR="009C37AF">
        <w:rPr>
          <w:rFonts w:ascii="Times New Roman" w:hAnsi="Times New Roman" w:cs="Times New Roman"/>
        </w:rPr>
        <w:t xml:space="preserve">on </w:t>
      </w:r>
      <w:r w:rsidR="00534DDB" w:rsidRPr="00DF22AE">
        <w:rPr>
          <w:rFonts w:ascii="Times New Roman" w:eastAsia="Times New Roman" w:hAnsi="Times New Roman" w:cs="Times New Roman"/>
          <w:shd w:val="clear" w:color="auto" w:fill="FFFFFF"/>
          <w:lang w:eastAsia="zh-TW"/>
        </w:rPr>
        <w:t xml:space="preserve">homeostatic </w:t>
      </w:r>
      <w:r w:rsidR="00534DDB" w:rsidRPr="00DF22AE">
        <w:rPr>
          <w:rFonts w:ascii="Times New Roman" w:hAnsi="Times New Roman" w:cs="Times New Roman"/>
        </w:rPr>
        <w:t xml:space="preserve">effector </w:t>
      </w:r>
      <w:r w:rsidR="00534DDB" w:rsidRPr="00DF22AE">
        <w:rPr>
          <w:rFonts w:ascii="Times New Roman" w:hAnsi="Times New Roman" w:cs="Times New Roman"/>
          <w:shd w:val="clear" w:color="auto" w:fill="FFFFFF"/>
          <w:lang w:eastAsia="zh-TW"/>
        </w:rPr>
        <w:t>CD45</w:t>
      </w:r>
      <w:r w:rsidR="0067357E">
        <w:rPr>
          <w:rFonts w:ascii="Times New Roman" w:hAnsi="Times New Roman" w:cs="Times New Roman"/>
          <w:shd w:val="clear" w:color="auto" w:fill="FFFFFF"/>
          <w:lang w:eastAsia="zh-TW"/>
        </w:rPr>
        <w:t>+</w:t>
      </w:r>
      <w:r w:rsidR="00534DDB" w:rsidRPr="00DF22AE">
        <w:rPr>
          <w:rFonts w:ascii="Times New Roman" w:hAnsi="Times New Roman" w:cs="Times New Roman"/>
          <w:shd w:val="clear" w:color="auto" w:fill="FFFFFF"/>
          <w:lang w:eastAsia="zh-TW"/>
        </w:rPr>
        <w:t>, a pan-leukocytes proliferative capacity</w:t>
      </w:r>
      <w:r w:rsidR="009C37AF">
        <w:rPr>
          <w:rFonts w:ascii="Times New Roman" w:hAnsi="Times New Roman" w:cs="Times New Roman"/>
          <w:shd w:val="clear" w:color="auto" w:fill="FFFFFF"/>
          <w:lang w:eastAsia="zh-TW"/>
        </w:rPr>
        <w:t xml:space="preserve"> and </w:t>
      </w:r>
      <w:r w:rsidR="009C37AF" w:rsidRPr="00DF22AE">
        <w:rPr>
          <w:rFonts w:ascii="Times New Roman" w:hAnsi="Times New Roman" w:cs="Times New Roman"/>
        </w:rPr>
        <w:t xml:space="preserve">on </w:t>
      </w:r>
      <w:r w:rsidR="0067357E" w:rsidRPr="00DF22AE">
        <w:rPr>
          <w:rFonts w:ascii="Times New Roman" w:hAnsi="Times New Roman" w:cs="Times New Roman"/>
        </w:rPr>
        <w:t>human CD4</w:t>
      </w:r>
      <w:r w:rsidR="0067357E" w:rsidRPr="00DF22AE">
        <w:rPr>
          <w:rFonts w:ascii="Times New Roman" w:hAnsi="Times New Roman" w:cs="Times New Roman"/>
          <w:vertAlign w:val="superscript"/>
        </w:rPr>
        <w:t>+</w:t>
      </w:r>
      <w:r w:rsidR="0067357E" w:rsidRPr="00DF22AE">
        <w:rPr>
          <w:rFonts w:ascii="Times New Roman" w:hAnsi="Times New Roman" w:cs="Times New Roman"/>
        </w:rPr>
        <w:t xml:space="preserve"> and CD8</w:t>
      </w:r>
      <w:r w:rsidR="0067357E" w:rsidRPr="00DF22AE">
        <w:rPr>
          <w:rFonts w:ascii="Times New Roman" w:hAnsi="Times New Roman" w:cs="Times New Roman"/>
          <w:vertAlign w:val="superscript"/>
        </w:rPr>
        <w:t>+</w:t>
      </w:r>
      <w:r w:rsidR="0067357E" w:rsidRPr="00DF22AE">
        <w:rPr>
          <w:rFonts w:ascii="Times New Roman" w:hAnsi="Times New Roman" w:cs="Times New Roman"/>
        </w:rPr>
        <w:t xml:space="preserve"> T </w:t>
      </w:r>
      <w:r w:rsidR="009C37AF" w:rsidRPr="00DF22AE">
        <w:rPr>
          <w:rFonts w:ascii="Times New Roman" w:hAnsi="Times New Roman" w:cs="Times New Roman"/>
        </w:rPr>
        <w:t xml:space="preserve">effector cells by </w:t>
      </w:r>
      <w:r w:rsidR="009C37AF" w:rsidRPr="00DF22AE">
        <w:rPr>
          <w:rFonts w:ascii="Times New Roman" w:hAnsi="Times New Roman" w:cs="Times New Roman"/>
        </w:rPr>
        <w:lastRenderedPageBreak/>
        <w:t>monitoring the cell surface expression of PD1</w:t>
      </w:r>
      <w:r w:rsidR="009C37AF">
        <w:rPr>
          <w:rFonts w:ascii="Times New Roman" w:hAnsi="Times New Roman" w:cs="Times New Roman"/>
        </w:rPr>
        <w:t>.</w:t>
      </w:r>
      <w:r w:rsidR="006B55F2">
        <w:rPr>
          <w:rFonts w:ascii="Times New Roman" w:hAnsi="Times New Roman" w:cs="Times New Roman"/>
          <w:shd w:val="clear" w:color="auto" w:fill="FFFFFF"/>
          <w:lang w:eastAsia="zh-TW"/>
        </w:rPr>
        <w:t xml:space="preserve"> </w:t>
      </w:r>
      <w:r w:rsidR="00E358CE">
        <w:rPr>
          <w:rFonts w:ascii="Times New Roman" w:hAnsi="Times New Roman" w:cs="Times New Roman"/>
          <w:shd w:val="clear" w:color="auto" w:fill="FFFFFF"/>
          <w:lang w:eastAsia="zh-TW"/>
        </w:rPr>
        <w:t xml:space="preserve">Frist, </w:t>
      </w:r>
      <w:r w:rsidR="00E358CE">
        <w:rPr>
          <w:rFonts w:ascii="Times New Roman" w:hAnsi="Times New Roman" w:cs="Times New Roman"/>
        </w:rPr>
        <w:t>w</w:t>
      </w:r>
      <w:r w:rsidR="00E358CE" w:rsidRPr="00E358CE">
        <w:rPr>
          <w:rFonts w:ascii="Times New Roman" w:hAnsi="Times New Roman" w:cs="Times New Roman"/>
        </w:rPr>
        <w:t xml:space="preserve">e compared two published engraftment </w:t>
      </w:r>
      <w:r w:rsidR="00E358CE" w:rsidRPr="00DF22AE">
        <w:rPr>
          <w:rFonts w:ascii="Times New Roman" w:eastAsia="Times New Roman" w:hAnsi="Times New Roman" w:cs="Times New Roman"/>
        </w:rPr>
        <w:t>regimes</w:t>
      </w:r>
      <w:r w:rsidR="00E358CE" w:rsidRPr="00E358CE">
        <w:rPr>
          <w:rFonts w:ascii="Times New Roman" w:hAnsi="Times New Roman" w:cs="Times New Roman"/>
        </w:rPr>
        <w:t xml:space="preserve"> with minor modifications </w:t>
      </w:r>
      <w:r w:rsidR="00E358CE">
        <w:rPr>
          <w:rFonts w:ascii="Times New Roman" w:hAnsi="Times New Roman" w:cs="Times New Roman"/>
        </w:rPr>
        <w:t>(REFs)</w:t>
      </w:r>
      <w:r w:rsidR="00E358CE" w:rsidRPr="00E358CE">
        <w:rPr>
          <w:rFonts w:ascii="Times New Roman" w:hAnsi="Times New Roman" w:cs="Times New Roman"/>
        </w:rPr>
        <w:t xml:space="preserve">. As shown in Figure </w:t>
      </w:r>
      <w:r w:rsidR="00E358CE">
        <w:rPr>
          <w:rFonts w:ascii="Times New Roman" w:hAnsi="Times New Roman" w:cs="Times New Roman"/>
        </w:rPr>
        <w:t>a</w:t>
      </w:r>
      <w:r w:rsidR="00E358CE" w:rsidRPr="00E358CE">
        <w:rPr>
          <w:rFonts w:ascii="Times New Roman" w:hAnsi="Times New Roman" w:cs="Times New Roman"/>
        </w:rPr>
        <w:t xml:space="preserve"> and </w:t>
      </w:r>
      <w:r w:rsidR="00E358CE">
        <w:rPr>
          <w:rFonts w:ascii="Times New Roman" w:hAnsi="Times New Roman" w:cs="Times New Roman"/>
        </w:rPr>
        <w:t>b</w:t>
      </w:r>
      <w:r w:rsidR="00E358CE" w:rsidRPr="00E358CE">
        <w:rPr>
          <w:rFonts w:ascii="Times New Roman" w:hAnsi="Times New Roman" w:cs="Times New Roman"/>
        </w:rPr>
        <w:t xml:space="preserve">, the protocols differed in the length of </w:t>
      </w:r>
      <w:r w:rsidR="00E358CE">
        <w:rPr>
          <w:rFonts w:ascii="Times New Roman" w:hAnsi="Times New Roman" w:cs="Times New Roman"/>
        </w:rPr>
        <w:t>5</w:t>
      </w:r>
      <w:r w:rsidR="00E358CE" w:rsidRPr="00E358CE">
        <w:rPr>
          <w:rFonts w:ascii="Times New Roman" w:hAnsi="Times New Roman" w:cs="Times New Roman"/>
        </w:rPr>
        <w:t xml:space="preserve"> weeks (9-wk) (</w:t>
      </w:r>
      <w:r w:rsidR="00E358CE" w:rsidRPr="00E358CE">
        <w:rPr>
          <w:rFonts w:ascii="Times New Roman" w:hAnsi="Times New Roman" w:cs="Times New Roman"/>
          <w:b/>
        </w:rPr>
        <w:t>Figure a</w:t>
      </w:r>
      <w:r w:rsidR="00E358CE" w:rsidRPr="00E358CE">
        <w:rPr>
          <w:rFonts w:ascii="Times New Roman" w:hAnsi="Times New Roman" w:cs="Times New Roman"/>
        </w:rPr>
        <w:t xml:space="preserve">) or </w:t>
      </w:r>
      <w:r w:rsidR="00E358CE">
        <w:rPr>
          <w:rFonts w:ascii="Times New Roman" w:hAnsi="Times New Roman" w:cs="Times New Roman"/>
        </w:rPr>
        <w:t>3</w:t>
      </w:r>
      <w:r w:rsidR="00E358CE" w:rsidRPr="00E358CE">
        <w:rPr>
          <w:rFonts w:ascii="Times New Roman" w:hAnsi="Times New Roman" w:cs="Times New Roman"/>
        </w:rPr>
        <w:t xml:space="preserve"> weeks (4- wk) </w:t>
      </w:r>
      <w:r w:rsidR="00E358CE">
        <w:rPr>
          <w:rFonts w:ascii="Times New Roman" w:hAnsi="Times New Roman" w:cs="Times New Roman"/>
        </w:rPr>
        <w:t>(</w:t>
      </w:r>
      <w:r w:rsidR="00E358CE" w:rsidRPr="00E358CE">
        <w:rPr>
          <w:rFonts w:ascii="Times New Roman" w:hAnsi="Times New Roman" w:cs="Times New Roman"/>
          <w:b/>
        </w:rPr>
        <w:t>Figure b</w:t>
      </w:r>
      <w:r w:rsidR="00E358CE" w:rsidRPr="00E358CE">
        <w:rPr>
          <w:rFonts w:ascii="Times New Roman" w:hAnsi="Times New Roman" w:cs="Times New Roman"/>
        </w:rPr>
        <w:t>).</w:t>
      </w:r>
      <w:r w:rsidR="00C467F5" w:rsidRPr="00DF22AE">
        <w:rPr>
          <w:rFonts w:ascii="Times New Roman" w:eastAsia="Times New Roman" w:hAnsi="Times New Roman" w:cs="Times New Roman"/>
        </w:rPr>
        <w:t xml:space="preserve"> </w:t>
      </w:r>
      <w:r w:rsidR="00E358CE">
        <w:rPr>
          <w:rFonts w:ascii="Times New Roman" w:hAnsi="Times New Roman" w:cs="Times New Roman"/>
        </w:rPr>
        <w:t>The</w:t>
      </w:r>
      <w:r w:rsidR="00534DDB">
        <w:rPr>
          <w:rFonts w:ascii="Times New Roman" w:hAnsi="Times New Roman" w:cs="Times New Roman"/>
        </w:rPr>
        <w:t xml:space="preserve"> mice</w:t>
      </w:r>
      <w:r w:rsidR="00C467F5" w:rsidRPr="00DF22AE">
        <w:rPr>
          <w:rFonts w:ascii="Times New Roman" w:hAnsi="Times New Roman" w:cs="Times New Roman"/>
        </w:rPr>
        <w:t xml:space="preserve"> </w:t>
      </w:r>
      <w:r w:rsidR="00C467F5" w:rsidRPr="00DF22AE">
        <w:rPr>
          <w:rFonts w:ascii="Times New Roman" w:eastAsia="Times New Roman" w:hAnsi="Times New Roman" w:cs="Times New Roman"/>
        </w:rPr>
        <w:t xml:space="preserve">were evaluated for engraftment using </w:t>
      </w:r>
      <w:r w:rsidR="00C467F5" w:rsidRPr="00DF22AE">
        <w:rPr>
          <w:rFonts w:ascii="Times New Roman" w:hAnsi="Times New Roman" w:cs="Times New Roman"/>
        </w:rPr>
        <w:t>3</w:t>
      </w:r>
      <w:r w:rsidR="00C467F5" w:rsidRPr="00DF22AE">
        <w:rPr>
          <w:rFonts w:ascii="Times New Roman" w:eastAsia="Times New Roman" w:hAnsi="Times New Roman" w:cs="Times New Roman"/>
        </w:rPr>
        <w:t>-week</w:t>
      </w:r>
      <w:r w:rsidR="00C467F5" w:rsidRPr="00DF22AE">
        <w:rPr>
          <w:rFonts w:ascii="Times New Roman" w:hAnsi="Times New Roman" w:cs="Times New Roman"/>
        </w:rPr>
        <w:t>s</w:t>
      </w:r>
      <w:r w:rsidR="00C467F5" w:rsidRPr="00DF22AE">
        <w:rPr>
          <w:rFonts w:ascii="Times New Roman" w:eastAsia="Times New Roman" w:hAnsi="Times New Roman" w:cs="Times New Roman"/>
        </w:rPr>
        <w:t xml:space="preserve"> and </w:t>
      </w:r>
      <w:r w:rsidR="00C467F5" w:rsidRPr="00DF22AE">
        <w:rPr>
          <w:rFonts w:ascii="Times New Roman" w:hAnsi="Times New Roman" w:cs="Times New Roman"/>
        </w:rPr>
        <w:t>5</w:t>
      </w:r>
      <w:r w:rsidR="00C467F5" w:rsidRPr="00DF22AE">
        <w:rPr>
          <w:rFonts w:ascii="Times New Roman" w:eastAsia="Times New Roman" w:hAnsi="Times New Roman" w:cs="Times New Roman"/>
        </w:rPr>
        <w:t>-week</w:t>
      </w:r>
      <w:r w:rsidR="00C467F5" w:rsidRPr="00DF22AE">
        <w:rPr>
          <w:rFonts w:ascii="Times New Roman" w:hAnsi="Times New Roman" w:cs="Times New Roman"/>
        </w:rPr>
        <w:t>s</w:t>
      </w:r>
      <w:r w:rsidR="00C467F5" w:rsidRPr="00DF22AE">
        <w:rPr>
          <w:rFonts w:ascii="Times New Roman" w:eastAsia="Times New Roman" w:hAnsi="Times New Roman" w:cs="Times New Roman"/>
        </w:rPr>
        <w:t xml:space="preserve"> schedules</w:t>
      </w:r>
      <w:r w:rsidR="006B55F2">
        <w:rPr>
          <w:rFonts w:ascii="Times New Roman" w:eastAsia="Times New Roman" w:hAnsi="Times New Roman" w:cs="Times New Roman"/>
        </w:rPr>
        <w:t xml:space="preserve"> (</w:t>
      </w:r>
      <w:r w:rsidR="006B55F2" w:rsidRPr="0067357E">
        <w:rPr>
          <w:rFonts w:ascii="Times New Roman" w:hAnsi="Times New Roman" w:cs="Times New Roman"/>
          <w:b/>
        </w:rPr>
        <w:t xml:space="preserve">Supplementary </w:t>
      </w:r>
      <w:r w:rsidR="0067357E" w:rsidRPr="0067357E">
        <w:rPr>
          <w:rFonts w:ascii="Times New Roman" w:hAnsi="Times New Roman" w:cs="Times New Roman"/>
          <w:b/>
        </w:rPr>
        <w:t>F</w:t>
      </w:r>
      <w:r w:rsidR="006B55F2" w:rsidRPr="0067357E">
        <w:rPr>
          <w:rFonts w:ascii="Times New Roman" w:hAnsi="Times New Roman" w:cs="Times New Roman"/>
          <w:b/>
        </w:rPr>
        <w:t>igure</w:t>
      </w:r>
      <w:r w:rsidR="006B55F2">
        <w:rPr>
          <w:rFonts w:ascii="Times New Roman" w:eastAsia="Times New Roman" w:hAnsi="Times New Roman" w:cs="Times New Roman"/>
        </w:rPr>
        <w:t>)</w:t>
      </w:r>
      <w:r w:rsidR="00C467F5" w:rsidRPr="00DF22AE">
        <w:rPr>
          <w:rFonts w:ascii="Times New Roman" w:hAnsi="Times New Roman" w:cs="Times New Roman"/>
        </w:rPr>
        <w:t xml:space="preserve">, we found that in </w:t>
      </w:r>
      <w:r w:rsidR="0067357E">
        <w:rPr>
          <w:rFonts w:ascii="Times New Roman" w:hAnsi="Times New Roman" w:cs="Times New Roman"/>
        </w:rPr>
        <w:t xml:space="preserve">the </w:t>
      </w:r>
      <w:r w:rsidR="00C467F5" w:rsidRPr="00DF22AE">
        <w:rPr>
          <w:rFonts w:ascii="Times New Roman" w:hAnsi="Times New Roman" w:cs="Times New Roman"/>
        </w:rPr>
        <w:t>3-weeks regime, the mice reached higher humanization degree reflected by higher human CD4</w:t>
      </w:r>
      <w:r w:rsidR="00C467F5" w:rsidRPr="00DF22AE">
        <w:rPr>
          <w:rFonts w:ascii="Times New Roman" w:hAnsi="Times New Roman" w:cs="Times New Roman"/>
          <w:vertAlign w:val="superscript"/>
        </w:rPr>
        <w:t>+</w:t>
      </w:r>
      <w:r w:rsidR="00C467F5" w:rsidRPr="00DF22AE">
        <w:rPr>
          <w:rFonts w:ascii="Times New Roman" w:hAnsi="Times New Roman" w:cs="Times New Roman"/>
        </w:rPr>
        <w:t xml:space="preserve"> and CD8</w:t>
      </w:r>
      <w:r w:rsidR="00C467F5" w:rsidRPr="00DF22AE">
        <w:rPr>
          <w:rFonts w:ascii="Times New Roman" w:hAnsi="Times New Roman" w:cs="Times New Roman"/>
          <w:vertAlign w:val="superscript"/>
        </w:rPr>
        <w:t>+</w:t>
      </w:r>
      <w:r w:rsidR="00C467F5" w:rsidRPr="00DF22AE">
        <w:rPr>
          <w:rFonts w:ascii="Times New Roman" w:hAnsi="Times New Roman" w:cs="Times New Roman"/>
        </w:rPr>
        <w:t xml:space="preserve"> T cell implantation in the spleens</w:t>
      </w:r>
      <w:r w:rsidR="006B55F2">
        <w:rPr>
          <w:rFonts w:ascii="Times New Roman" w:hAnsi="Times New Roman" w:cs="Times New Roman"/>
        </w:rPr>
        <w:t xml:space="preserve"> together with up-regulations of activation induced T cell markers (e.g. CEACAM1, PD1 and TIM-3)</w:t>
      </w:r>
      <w:r w:rsidR="00C467F5" w:rsidRPr="00DF22AE">
        <w:rPr>
          <w:rFonts w:ascii="Times New Roman" w:hAnsi="Times New Roman" w:cs="Times New Roman"/>
        </w:rPr>
        <w:t xml:space="preserve"> (</w:t>
      </w:r>
      <w:r w:rsidR="0067357E" w:rsidRPr="0067357E">
        <w:rPr>
          <w:rFonts w:ascii="Times New Roman" w:hAnsi="Times New Roman" w:cs="Times New Roman"/>
          <w:b/>
        </w:rPr>
        <w:t>Supplementary Figure</w:t>
      </w:r>
      <w:r w:rsidR="00C467F5" w:rsidRPr="00DF22AE">
        <w:rPr>
          <w:rFonts w:ascii="Times New Roman" w:hAnsi="Times New Roman" w:cs="Times New Roman"/>
        </w:rPr>
        <w:t>)</w:t>
      </w:r>
      <w:r w:rsidR="006B55F2">
        <w:rPr>
          <w:rFonts w:ascii="Times New Roman" w:hAnsi="Times New Roman" w:cs="Times New Roman"/>
        </w:rPr>
        <w:t xml:space="preserve"> which is</w:t>
      </w:r>
      <w:r w:rsidR="00C467F5" w:rsidRPr="00DF22AE">
        <w:rPr>
          <w:rFonts w:ascii="Times New Roman" w:hAnsi="Times New Roman" w:cs="Times New Roman"/>
        </w:rPr>
        <w:t xml:space="preserve"> </w:t>
      </w:r>
      <w:r w:rsidR="006B55F2">
        <w:rPr>
          <w:rFonts w:ascii="Times New Roman" w:hAnsi="Times New Roman" w:cs="Times New Roman"/>
        </w:rPr>
        <w:t>consistent with other reports</w:t>
      </w:r>
      <w:r w:rsidR="00A50E24">
        <w:rPr>
          <w:rFonts w:ascii="Times New Roman" w:hAnsi="Times New Roman" w:cs="Times New Roman"/>
        </w:rPr>
        <w:t xml:space="preserve"> suggesting that</w:t>
      </w:r>
      <w:r w:rsidR="006B55F2">
        <w:rPr>
          <w:rFonts w:ascii="Times New Roman" w:hAnsi="Times New Roman" w:cs="Times New Roman"/>
        </w:rPr>
        <w:t xml:space="preserve"> </w:t>
      </w:r>
      <w:r w:rsidR="006B55F2" w:rsidRPr="00DF22AE">
        <w:rPr>
          <w:rFonts w:ascii="Times New Roman" w:hAnsi="Times New Roman" w:cs="Times New Roman"/>
        </w:rPr>
        <w:t>T cells rapidly acquire an</w:t>
      </w:r>
      <w:r w:rsidR="006B55F2">
        <w:rPr>
          <w:rFonts w:ascii="Times New Roman" w:hAnsi="Times New Roman" w:cs="Times New Roman"/>
        </w:rPr>
        <w:t xml:space="preserve"> a</w:t>
      </w:r>
      <w:r w:rsidR="006B55F2" w:rsidRPr="00DF22AE">
        <w:rPr>
          <w:rFonts w:ascii="Times New Roman" w:hAnsi="Times New Roman" w:cs="Times New Roman"/>
        </w:rPr>
        <w:t>ctivated</w:t>
      </w:r>
      <w:r w:rsidR="006B55F2">
        <w:rPr>
          <w:rFonts w:ascii="Times New Roman" w:hAnsi="Times New Roman" w:cs="Times New Roman"/>
        </w:rPr>
        <w:t xml:space="preserve"> </w:t>
      </w:r>
      <w:r w:rsidR="006B55F2" w:rsidRPr="00DF22AE">
        <w:rPr>
          <w:rFonts w:ascii="Times New Roman" w:hAnsi="Times New Roman" w:cs="Times New Roman"/>
        </w:rPr>
        <w:t>phenotype</w:t>
      </w:r>
      <w:r w:rsidR="006B55F2">
        <w:rPr>
          <w:rFonts w:ascii="Times New Roman" w:hAnsi="Times New Roman" w:cs="Times New Roman"/>
        </w:rPr>
        <w:t xml:space="preserve"> </w:t>
      </w:r>
      <w:r w:rsidR="006B55F2" w:rsidRPr="00E358CE">
        <w:rPr>
          <w:rFonts w:ascii="Times New Roman" w:hAnsi="Times New Roman" w:cs="Times New Roman"/>
        </w:rPr>
        <w:t xml:space="preserve">following </w:t>
      </w:r>
      <w:r w:rsidR="00A50E24" w:rsidRPr="00E358CE">
        <w:rPr>
          <w:rFonts w:ascii="Times New Roman" w:hAnsi="Times New Roman" w:cs="Times New Roman"/>
        </w:rPr>
        <w:t xml:space="preserve">the </w:t>
      </w:r>
      <w:r w:rsidR="006B55F2" w:rsidRPr="00E358CE">
        <w:rPr>
          <w:rFonts w:ascii="Times New Roman" w:hAnsi="Times New Roman" w:cs="Times New Roman"/>
        </w:rPr>
        <w:t xml:space="preserve">engraftment </w:t>
      </w:r>
      <w:r w:rsidR="00A50E24" w:rsidRPr="00E358CE">
        <w:rPr>
          <w:rFonts w:ascii="Times New Roman" w:hAnsi="Times New Roman" w:cs="Times New Roman"/>
        </w:rPr>
        <w:t xml:space="preserve">of human cells </w:t>
      </w:r>
      <w:r w:rsidR="006B55F2" w:rsidRPr="00E358CE">
        <w:rPr>
          <w:rFonts w:ascii="Times New Roman" w:hAnsi="Times New Roman" w:cs="Times New Roman"/>
        </w:rPr>
        <w:t>(REF). Thus, we used t</w:t>
      </w:r>
      <w:r w:rsidRPr="00E358CE">
        <w:rPr>
          <w:rFonts w:ascii="Times New Roman" w:hAnsi="Times New Roman" w:cs="Times New Roman"/>
        </w:rPr>
        <w:t xml:space="preserve">his </w:t>
      </w:r>
      <w:r w:rsidR="006B55F2" w:rsidRPr="00E358CE">
        <w:rPr>
          <w:rFonts w:ascii="Times New Roman" w:hAnsi="Times New Roman" w:cs="Times New Roman"/>
        </w:rPr>
        <w:t xml:space="preserve">humanized </w:t>
      </w:r>
      <w:r w:rsidRPr="00E358CE">
        <w:rPr>
          <w:rFonts w:ascii="Times New Roman" w:hAnsi="Times New Roman" w:cs="Times New Roman"/>
        </w:rPr>
        <w:t>NSG model</w:t>
      </w:r>
      <w:r w:rsidR="00A50E24" w:rsidRPr="00E358CE">
        <w:rPr>
          <w:rFonts w:ascii="Times New Roman" w:hAnsi="Times New Roman" w:cs="Times New Roman"/>
        </w:rPr>
        <w:t xml:space="preserve"> </w:t>
      </w:r>
      <w:r w:rsidRPr="00E358CE">
        <w:rPr>
          <w:rFonts w:ascii="Times New Roman" w:hAnsi="Times New Roman" w:cs="Times New Roman"/>
        </w:rPr>
        <w:t xml:space="preserve">to assess the functional effect of </w:t>
      </w:r>
      <w:r w:rsidRPr="00E358CE">
        <w:rPr>
          <w:rFonts w:ascii="Times New Roman" w:hAnsi="Times New Roman" w:cs="Times New Roman"/>
          <w:i/>
        </w:rPr>
        <w:t>in vivo</w:t>
      </w:r>
      <w:r w:rsidRPr="00E358CE">
        <w:rPr>
          <w:rFonts w:ascii="Times New Roman" w:hAnsi="Times New Roman" w:cs="Times New Roman"/>
        </w:rPr>
        <w:t xml:space="preserve"> systemic</w:t>
      </w:r>
      <w:r w:rsidR="006B55F2" w:rsidRPr="00E358CE">
        <w:rPr>
          <w:rFonts w:ascii="Times New Roman" w:hAnsi="Times New Roman" w:cs="Times New Roman"/>
        </w:rPr>
        <w:t xml:space="preserve"> </w:t>
      </w:r>
      <w:r w:rsidRPr="00E358CE">
        <w:rPr>
          <w:rFonts w:ascii="Times New Roman" w:hAnsi="Times New Roman" w:cs="Times New Roman"/>
        </w:rPr>
        <w:t xml:space="preserve">administration of </w:t>
      </w:r>
      <w:r w:rsidR="006B55F2" w:rsidRPr="00E358CE">
        <w:rPr>
          <w:rFonts w:ascii="Times New Roman" w:hAnsi="Times New Roman" w:cs="Times New Roman"/>
        </w:rPr>
        <w:t>CP08</w:t>
      </w:r>
      <w:r w:rsidRPr="00E358CE">
        <w:rPr>
          <w:rFonts w:ascii="Times New Roman" w:hAnsi="Times New Roman" w:cs="Times New Roman"/>
        </w:rPr>
        <w:t xml:space="preserve"> on human immune cells.</w:t>
      </w:r>
      <w:r w:rsidR="006B55F2" w:rsidRPr="00E358CE">
        <w:rPr>
          <w:rFonts w:ascii="Times New Roman" w:hAnsi="Times New Roman" w:cs="Times New Roman"/>
        </w:rPr>
        <w:t xml:space="preserve"> </w:t>
      </w:r>
    </w:p>
    <w:p w14:paraId="5399ACD9" w14:textId="77777777" w:rsidR="00E358CE" w:rsidRDefault="00E358CE" w:rsidP="003978D5">
      <w:pPr>
        <w:spacing w:line="360" w:lineRule="auto"/>
        <w:jc w:val="both"/>
        <w:rPr>
          <w:rFonts w:ascii="Times New Roman" w:hAnsi="Times New Roman" w:cs="Times New Roman"/>
        </w:rPr>
      </w:pPr>
    </w:p>
    <w:p w14:paraId="1485BAD4" w14:textId="5B3ACB93" w:rsidR="00FC2A55" w:rsidRDefault="003978D5" w:rsidP="003978D5">
      <w:pPr>
        <w:spacing w:line="360" w:lineRule="auto"/>
        <w:jc w:val="both"/>
        <w:rPr>
          <w:rFonts w:ascii="Times New Roman" w:hAnsi="Times New Roman" w:cs="Times New Roman"/>
        </w:rPr>
      </w:pPr>
      <w:r>
        <w:rPr>
          <w:rFonts w:ascii="Times New Roman" w:hAnsi="Times New Roman" w:cs="Times New Roman"/>
        </w:rPr>
        <w:t xml:space="preserve">With single dosage of </w:t>
      </w:r>
      <w:r w:rsidR="006B55F2">
        <w:rPr>
          <w:rFonts w:ascii="Times New Roman" w:hAnsi="Times New Roman" w:cs="Times New Roman"/>
        </w:rPr>
        <w:t>CP08</w:t>
      </w:r>
      <w:r>
        <w:rPr>
          <w:rFonts w:ascii="Times New Roman" w:hAnsi="Times New Roman" w:cs="Times New Roman"/>
        </w:rPr>
        <w:t xml:space="preserve"> administration</w:t>
      </w:r>
      <w:r w:rsidR="00DF22AE" w:rsidRPr="00DF22AE">
        <w:rPr>
          <w:rFonts w:ascii="Times New Roman" w:hAnsi="Times New Roman" w:cs="Times New Roman"/>
        </w:rPr>
        <w:t xml:space="preserve"> </w:t>
      </w:r>
      <w:r>
        <w:rPr>
          <w:rFonts w:ascii="Times New Roman" w:hAnsi="Times New Roman" w:cs="Times New Roman"/>
        </w:rPr>
        <w:t xml:space="preserve">(regime showed </w:t>
      </w:r>
      <w:r w:rsidR="00E358CE">
        <w:rPr>
          <w:rFonts w:ascii="Times New Roman" w:hAnsi="Times New Roman" w:cs="Times New Roman"/>
        </w:rPr>
        <w:t>in</w:t>
      </w:r>
      <w:r w:rsidR="0067357E" w:rsidRPr="0067357E">
        <w:rPr>
          <w:rFonts w:ascii="Times New Roman" w:hAnsi="Times New Roman" w:cs="Times New Roman"/>
          <w:b/>
        </w:rPr>
        <w:t xml:space="preserve"> Supplementary Figure</w:t>
      </w:r>
      <w:r>
        <w:rPr>
          <w:rFonts w:ascii="Times New Roman" w:hAnsi="Times New Roman" w:cs="Times New Roman"/>
        </w:rPr>
        <w:t xml:space="preserve">) </w:t>
      </w:r>
      <w:r w:rsidR="00DF22AE" w:rsidRPr="00DF22AE">
        <w:rPr>
          <w:rFonts w:ascii="Times New Roman" w:hAnsi="Times New Roman" w:cs="Times New Roman"/>
        </w:rPr>
        <w:t xml:space="preserve">was </w:t>
      </w:r>
      <w:r>
        <w:rPr>
          <w:rFonts w:ascii="Times New Roman" w:hAnsi="Times New Roman" w:cs="Times New Roman"/>
        </w:rPr>
        <w:t xml:space="preserve">found to be </w:t>
      </w:r>
      <w:r w:rsidR="00DF22AE" w:rsidRPr="00DF22AE">
        <w:rPr>
          <w:rFonts w:ascii="Times New Roman" w:hAnsi="Times New Roman" w:cs="Times New Roman"/>
        </w:rPr>
        <w:t xml:space="preserve">able to enhance </w:t>
      </w:r>
      <w:r>
        <w:rPr>
          <w:rFonts w:ascii="Times New Roman" w:hAnsi="Times New Roman" w:cs="Times New Roman"/>
        </w:rPr>
        <w:t xml:space="preserve">homeostatic </w:t>
      </w:r>
      <w:r w:rsidR="00DF22AE" w:rsidRPr="00DF22AE">
        <w:rPr>
          <w:rFonts w:ascii="Times New Roman" w:hAnsi="Times New Roman" w:cs="Times New Roman"/>
        </w:rPr>
        <w:t>expansion of human</w:t>
      </w:r>
      <w:r w:rsidR="006B55F2">
        <w:rPr>
          <w:rFonts w:ascii="Times New Roman" w:hAnsi="Times New Roman" w:cs="Times New Roman"/>
        </w:rPr>
        <w:t xml:space="preserve"> CD45</w:t>
      </w:r>
      <w:r w:rsidR="006B55F2" w:rsidRPr="006B55F2">
        <w:rPr>
          <w:rFonts w:ascii="Times New Roman" w:hAnsi="Times New Roman" w:cs="Times New Roman"/>
          <w:vertAlign w:val="superscript"/>
        </w:rPr>
        <w:t>+</w:t>
      </w:r>
      <w:r w:rsidR="006B55F2">
        <w:rPr>
          <w:rFonts w:ascii="Times New Roman" w:hAnsi="Times New Roman" w:cs="Times New Roman"/>
        </w:rPr>
        <w:t xml:space="preserve"> </w:t>
      </w:r>
      <w:r w:rsidR="00DF22AE" w:rsidRPr="00DF22AE">
        <w:rPr>
          <w:rFonts w:ascii="Times New Roman" w:hAnsi="Times New Roman" w:cs="Times New Roman"/>
        </w:rPr>
        <w:t>leukocytes in a dose-dependent manner as an</w:t>
      </w:r>
      <w:r w:rsidR="006B55F2">
        <w:rPr>
          <w:rFonts w:ascii="Times New Roman" w:hAnsi="Times New Roman" w:cs="Times New Roman"/>
        </w:rPr>
        <w:t xml:space="preserve"> </w:t>
      </w:r>
      <w:r w:rsidR="00DF22AE" w:rsidRPr="00DF22AE">
        <w:rPr>
          <w:rFonts w:ascii="Times New Roman" w:hAnsi="Times New Roman" w:cs="Times New Roman"/>
        </w:rPr>
        <w:t xml:space="preserve">increase in the proportion of human </w:t>
      </w:r>
      <w:r w:rsidR="0067357E">
        <w:rPr>
          <w:rFonts w:ascii="Times New Roman" w:hAnsi="Times New Roman" w:cs="Times New Roman"/>
        </w:rPr>
        <w:t>CD45</w:t>
      </w:r>
      <w:r w:rsidR="0067357E" w:rsidRPr="006B55F2">
        <w:rPr>
          <w:rFonts w:ascii="Times New Roman" w:hAnsi="Times New Roman" w:cs="Times New Roman"/>
          <w:vertAlign w:val="superscript"/>
        </w:rPr>
        <w:t>+</w:t>
      </w:r>
      <w:r w:rsidR="006B55F2">
        <w:rPr>
          <w:rFonts w:ascii="Times New Roman" w:hAnsi="Times New Roman" w:cs="Times New Roman"/>
        </w:rPr>
        <w:t xml:space="preserve"> </w:t>
      </w:r>
      <w:r w:rsidR="00DF22AE" w:rsidRPr="00DF22AE">
        <w:rPr>
          <w:rFonts w:ascii="Times New Roman" w:hAnsi="Times New Roman" w:cs="Times New Roman"/>
        </w:rPr>
        <w:t>cells</w:t>
      </w:r>
      <w:r w:rsidR="006B55F2">
        <w:rPr>
          <w:rFonts w:ascii="Times New Roman" w:hAnsi="Times New Roman" w:cs="Times New Roman"/>
        </w:rPr>
        <w:t xml:space="preserve"> of mice receiving 2mg/kg</w:t>
      </w:r>
      <w:r w:rsidR="00F62093">
        <w:rPr>
          <w:rFonts w:ascii="Times New Roman" w:hAnsi="Times New Roman" w:cs="Times New Roman"/>
        </w:rPr>
        <w:t xml:space="preserve"> compared to relative isotype control, however, the mice receiving 10mg/kg showed similar response as 2mg/kg thus lead us to titrate down CP08 started from 2mg/kg for the following studies. Of note, there is no </w:t>
      </w:r>
      <w:r w:rsidR="00A50E24">
        <w:rPr>
          <w:rFonts w:ascii="Times New Roman" w:hAnsi="Times New Roman" w:cs="Times New Roman"/>
        </w:rPr>
        <w:t>evidences in depletion</w:t>
      </w:r>
      <w:r w:rsidR="00F62093">
        <w:rPr>
          <w:rFonts w:ascii="Times New Roman" w:hAnsi="Times New Roman" w:cs="Times New Roman"/>
        </w:rPr>
        <w:t xml:space="preserve"> of human CD45</w:t>
      </w:r>
      <w:r w:rsidR="00F62093" w:rsidRPr="009C37AF">
        <w:rPr>
          <w:rFonts w:ascii="Times New Roman" w:hAnsi="Times New Roman" w:cs="Times New Roman"/>
          <w:vertAlign w:val="superscript"/>
        </w:rPr>
        <w:t>+</w:t>
      </w:r>
      <w:r w:rsidR="00F62093">
        <w:rPr>
          <w:rFonts w:ascii="Times New Roman" w:hAnsi="Times New Roman" w:cs="Times New Roman"/>
        </w:rPr>
        <w:t xml:space="preserve"> leukocytes when mice receiving CP08 (</w:t>
      </w:r>
      <w:r w:rsidR="0067357E" w:rsidRPr="0067357E">
        <w:rPr>
          <w:rFonts w:ascii="Times New Roman" w:hAnsi="Times New Roman" w:cs="Times New Roman"/>
          <w:b/>
        </w:rPr>
        <w:t>Supplementary Figure</w:t>
      </w:r>
      <w:r w:rsidR="00F62093">
        <w:rPr>
          <w:rFonts w:ascii="Times New Roman" w:hAnsi="Times New Roman" w:cs="Times New Roman"/>
        </w:rPr>
        <w:t xml:space="preserve">). </w:t>
      </w:r>
      <w:r w:rsidR="009C37AF">
        <w:rPr>
          <w:rFonts w:ascii="Times New Roman" w:hAnsi="Times New Roman" w:cs="Times New Roman"/>
        </w:rPr>
        <w:t>We observed that PD1 up-regulation</w:t>
      </w:r>
      <w:r w:rsidR="00FC2A55">
        <w:rPr>
          <w:rFonts w:ascii="Times New Roman" w:hAnsi="Times New Roman" w:cs="Times New Roman"/>
        </w:rPr>
        <w:t xml:space="preserve"> on CD4 T cells (</w:t>
      </w:r>
      <w:r w:rsidR="0067357E" w:rsidRPr="0067357E">
        <w:rPr>
          <w:rFonts w:ascii="Times New Roman" w:hAnsi="Times New Roman" w:cs="Times New Roman"/>
          <w:b/>
        </w:rPr>
        <w:t>Supplementary Figure</w:t>
      </w:r>
      <w:r w:rsidR="00FC2A55">
        <w:rPr>
          <w:rFonts w:ascii="Times New Roman" w:hAnsi="Times New Roman" w:cs="Times New Roman"/>
        </w:rPr>
        <w:t>) and CD8 T cells (</w:t>
      </w:r>
      <w:r w:rsidR="0067357E" w:rsidRPr="0067357E">
        <w:rPr>
          <w:rFonts w:ascii="Times New Roman" w:hAnsi="Times New Roman" w:cs="Times New Roman"/>
          <w:b/>
        </w:rPr>
        <w:t>Supplementary Figure</w:t>
      </w:r>
      <w:r w:rsidR="00FC2A55">
        <w:rPr>
          <w:rFonts w:ascii="Times New Roman" w:hAnsi="Times New Roman" w:cs="Times New Roman"/>
        </w:rPr>
        <w:t xml:space="preserve">.) with CP08 administration, demonstrating T cells reinvigorate events occurred when targeting CEACAM1 by CP08. </w:t>
      </w:r>
      <w:commentRangeStart w:id="322"/>
      <w:r w:rsidR="006F1D77">
        <w:rPr>
          <w:rFonts w:ascii="Times New Roman" w:hAnsi="Times New Roman" w:cs="Times New Roman"/>
        </w:rPr>
        <w:t>&gt;&gt;SEB humanized NSG mice PD1 data&lt;&lt;</w:t>
      </w:r>
      <w:commentRangeEnd w:id="322"/>
      <w:r w:rsidR="006F1D77">
        <w:rPr>
          <w:rStyle w:val="CommentReference"/>
          <w:rFonts w:ascii="Times New Roman" w:eastAsia="Times New Roman" w:hAnsi="Times New Roman" w:cs="Times New Roman"/>
        </w:rPr>
        <w:commentReference w:id="322"/>
      </w:r>
      <w:r w:rsidR="006F1D77">
        <w:rPr>
          <w:rFonts w:ascii="Times New Roman" w:hAnsi="Times New Roman" w:cs="Times New Roman"/>
        </w:rPr>
        <w:t xml:space="preserve">. </w:t>
      </w:r>
    </w:p>
    <w:p w14:paraId="349E7076" w14:textId="77777777" w:rsidR="00FC2A55" w:rsidRDefault="00FC2A55" w:rsidP="003978D5">
      <w:pPr>
        <w:spacing w:line="360" w:lineRule="auto"/>
        <w:jc w:val="both"/>
        <w:rPr>
          <w:rFonts w:ascii="Times New Roman" w:eastAsia="Times New Roman" w:hAnsi="Times New Roman" w:cs="Times New Roman"/>
          <w:b/>
          <w:color w:val="000000"/>
        </w:rPr>
      </w:pPr>
    </w:p>
    <w:p w14:paraId="20EF58EF" w14:textId="61482B15" w:rsidR="00FC2A55" w:rsidRDefault="00FC2A55" w:rsidP="003978D5">
      <w:pP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Targeting human CEACAM1 by CP08 promotes the anti-tumor cell activities </w:t>
      </w:r>
    </w:p>
    <w:p w14:paraId="28A9A1B1" w14:textId="77777777" w:rsidR="00281C82" w:rsidRPr="00FC2A55" w:rsidRDefault="00281C82" w:rsidP="003978D5">
      <w:pPr>
        <w:spacing w:line="360" w:lineRule="auto"/>
        <w:jc w:val="both"/>
        <w:rPr>
          <w:rFonts w:ascii="Times New Roman" w:hAnsi="Times New Roman" w:cs="Times New Roman"/>
        </w:rPr>
      </w:pPr>
    </w:p>
    <w:p w14:paraId="06834060" w14:textId="377D3F28" w:rsidR="0060327E" w:rsidRDefault="00FE73F2" w:rsidP="003978D5">
      <w:pPr>
        <w:spacing w:line="360" w:lineRule="auto"/>
        <w:jc w:val="both"/>
        <w:rPr>
          <w:rFonts w:ascii="Times New Roman" w:hAnsi="Times New Roman" w:cs="Times New Roman"/>
          <w:i/>
        </w:rPr>
      </w:pPr>
      <w:r w:rsidRPr="00281C82">
        <w:rPr>
          <w:rFonts w:ascii="Times New Roman" w:hAnsi="Times New Roman" w:cs="Times New Roman"/>
          <w:i/>
          <w:highlight w:val="lightGray"/>
        </w:rPr>
        <w:t xml:space="preserve">CP08 dose dependent figure </w:t>
      </w:r>
      <w:r>
        <w:rPr>
          <w:rFonts w:ascii="Times New Roman" w:hAnsi="Times New Roman" w:cs="Times New Roman"/>
          <w:i/>
          <w:highlight w:val="lightGray"/>
        </w:rPr>
        <w:t>-</w:t>
      </w:r>
      <w:r w:rsidR="00281C82" w:rsidRPr="00281C82">
        <w:rPr>
          <w:rFonts w:ascii="Times New Roman" w:hAnsi="Times New Roman" w:cs="Times New Roman"/>
          <w:i/>
          <w:highlight w:val="lightGray"/>
        </w:rPr>
        <w:t>Fibrosis figure</w:t>
      </w:r>
      <w:r w:rsidR="006F1D77">
        <w:rPr>
          <w:rFonts w:ascii="Times New Roman" w:hAnsi="Times New Roman" w:cs="Times New Roman"/>
          <w:i/>
          <w:highlight w:val="lightGray"/>
        </w:rPr>
        <w:t xml:space="preserve"> </w:t>
      </w:r>
      <w:r w:rsidR="00281C82" w:rsidRPr="00281C82">
        <w:rPr>
          <w:rFonts w:ascii="Times New Roman" w:hAnsi="Times New Roman" w:cs="Times New Roman"/>
          <w:i/>
          <w:highlight w:val="lightGray"/>
        </w:rPr>
        <w:t>-Survival figure</w:t>
      </w:r>
      <w:r w:rsidR="00281C82" w:rsidRPr="0060327E">
        <w:rPr>
          <w:rFonts w:ascii="Times New Roman" w:hAnsi="Times New Roman" w:cs="Times New Roman"/>
          <w:i/>
          <w:highlight w:val="lightGray"/>
        </w:rPr>
        <w:t>-</w:t>
      </w:r>
      <w:r w:rsidR="006F1D77">
        <w:rPr>
          <w:rFonts w:ascii="Times New Roman" w:hAnsi="Times New Roman" w:cs="Times New Roman"/>
          <w:i/>
          <w:highlight w:val="lightGray"/>
        </w:rPr>
        <w:t xml:space="preserve"> </w:t>
      </w:r>
      <w:r w:rsidR="0060327E" w:rsidRPr="0060327E">
        <w:rPr>
          <w:rFonts w:ascii="Times New Roman" w:hAnsi="Times New Roman" w:cs="Times New Roman"/>
          <w:i/>
          <w:highlight w:val="lightGray"/>
        </w:rPr>
        <w:t xml:space="preserve">Focus on </w:t>
      </w:r>
      <w:r w:rsidR="006F1D77">
        <w:rPr>
          <w:rFonts w:ascii="Times New Roman" w:hAnsi="Times New Roman" w:cs="Times New Roman"/>
          <w:i/>
          <w:highlight w:val="lightGray"/>
        </w:rPr>
        <w:t xml:space="preserve">tumor environments especially for </w:t>
      </w:r>
      <w:r w:rsidR="0060327E" w:rsidRPr="0060327E">
        <w:rPr>
          <w:rFonts w:ascii="Times New Roman" w:hAnsi="Times New Roman" w:cs="Times New Roman"/>
          <w:i/>
          <w:highlight w:val="lightGray"/>
        </w:rPr>
        <w:t>CD4 TILs, CD8 TILs, CEACAM1+CD4+TILs, CEACAM1+CD8+TILs. PD1+CD4+TILs, PD1+CD8+TILs figures- ICCS data in humanized mice-RNAseq figure</w:t>
      </w:r>
    </w:p>
    <w:p w14:paraId="165C5A65" w14:textId="77777777" w:rsidR="00281C82" w:rsidRDefault="00281C82" w:rsidP="003978D5">
      <w:pPr>
        <w:spacing w:line="360" w:lineRule="auto"/>
        <w:jc w:val="both"/>
        <w:rPr>
          <w:rFonts w:ascii="Times New Roman" w:hAnsi="Times New Roman" w:cs="Times New Roman"/>
        </w:rPr>
      </w:pPr>
    </w:p>
    <w:p w14:paraId="7EB8F446" w14:textId="346236EC" w:rsidR="00FE73F2" w:rsidRDefault="00831C8D" w:rsidP="003978D5">
      <w:pPr>
        <w:spacing w:line="360" w:lineRule="auto"/>
        <w:jc w:val="both"/>
        <w:rPr>
          <w:rFonts w:ascii="Times New Roman" w:hAnsi="Times New Roman" w:cs="Times New Roman"/>
        </w:rPr>
      </w:pPr>
      <w:r>
        <w:rPr>
          <w:rFonts w:ascii="Times New Roman" w:hAnsi="Times New Roman" w:cs="Times New Roman"/>
        </w:rPr>
        <w:t>T</w:t>
      </w:r>
      <w:r w:rsidR="0054627D">
        <w:rPr>
          <w:rFonts w:ascii="Times New Roman" w:hAnsi="Times New Roman" w:cs="Times New Roman"/>
        </w:rPr>
        <w:t>o determine whether CP08 exhibits anti-tumor therapeutic properties</w:t>
      </w:r>
      <w:r w:rsidR="00C00F0D">
        <w:rPr>
          <w:rFonts w:ascii="Times New Roman" w:hAnsi="Times New Roman" w:cs="Times New Roman"/>
        </w:rPr>
        <w:t xml:space="preserve"> in a</w:t>
      </w:r>
      <w:r w:rsidR="00C0433B">
        <w:rPr>
          <w:rFonts w:ascii="Times New Roman" w:hAnsi="Times New Roman" w:cs="Times New Roman"/>
        </w:rPr>
        <w:t>n</w:t>
      </w:r>
      <w:r w:rsidR="00C00F0D">
        <w:rPr>
          <w:rFonts w:ascii="Times New Roman" w:hAnsi="Times New Roman" w:cs="Times New Roman"/>
        </w:rPr>
        <w:t xml:space="preserve"> immune competent environment,</w:t>
      </w:r>
      <w:r w:rsidR="0054627D">
        <w:rPr>
          <w:rFonts w:ascii="Times New Roman" w:hAnsi="Times New Roman" w:cs="Times New Roman"/>
        </w:rPr>
        <w:t xml:space="preserve"> </w:t>
      </w:r>
      <w:r>
        <w:rPr>
          <w:rFonts w:ascii="Times New Roman" w:hAnsi="Times New Roman" w:cs="Times New Roman"/>
        </w:rPr>
        <w:t>we</w:t>
      </w:r>
      <w:r w:rsidR="0054627D">
        <w:rPr>
          <w:rFonts w:ascii="Times New Roman" w:hAnsi="Times New Roman" w:cs="Times New Roman"/>
        </w:rPr>
        <w:t xml:space="preserve"> investigate</w:t>
      </w:r>
      <w:r>
        <w:rPr>
          <w:rFonts w:ascii="Times New Roman" w:hAnsi="Times New Roman" w:cs="Times New Roman"/>
        </w:rPr>
        <w:t>d</w:t>
      </w:r>
      <w:r w:rsidR="0054627D">
        <w:rPr>
          <w:rFonts w:ascii="Times New Roman" w:hAnsi="Times New Roman" w:cs="Times New Roman"/>
        </w:rPr>
        <w:t xml:space="preserve"> this </w:t>
      </w:r>
      <w:r>
        <w:rPr>
          <w:rFonts w:ascii="Times New Roman" w:hAnsi="Times New Roman" w:cs="Times New Roman"/>
        </w:rPr>
        <w:t xml:space="preserve">preclinical testing </w:t>
      </w:r>
      <w:r w:rsidR="0054627D">
        <w:rPr>
          <w:rFonts w:ascii="Times New Roman" w:hAnsi="Times New Roman" w:cs="Times New Roman"/>
        </w:rPr>
        <w:t>possibility by using this antibody to treat i.e. the subcutaneously injected MALME-3M (HLA-A2</w:t>
      </w:r>
      <w:r w:rsidR="0054627D" w:rsidRPr="00EB1DEA">
        <w:rPr>
          <w:rFonts w:ascii="Times New Roman" w:hAnsi="Times New Roman" w:cs="Times New Roman"/>
          <w:vertAlign w:val="superscript"/>
        </w:rPr>
        <w:t>+</w:t>
      </w:r>
      <w:r w:rsidR="0054627D">
        <w:rPr>
          <w:rFonts w:ascii="Times New Roman" w:hAnsi="Times New Roman" w:cs="Times New Roman"/>
        </w:rPr>
        <w:t xml:space="preserve">) </w:t>
      </w:r>
      <w:r w:rsidR="0054627D" w:rsidRPr="00DF22AE">
        <w:rPr>
          <w:rFonts w:ascii="Times New Roman" w:hAnsi="Times New Roman" w:cs="Times New Roman"/>
        </w:rPr>
        <w:t>(REFs)</w:t>
      </w:r>
      <w:r w:rsidR="0054627D">
        <w:rPr>
          <w:rFonts w:ascii="Times New Roman" w:hAnsi="Times New Roman" w:cs="Times New Roman"/>
        </w:rPr>
        <w:t xml:space="preserve"> in </w:t>
      </w:r>
      <w:r w:rsidR="0054627D" w:rsidRPr="00DF22AE">
        <w:rPr>
          <w:rFonts w:ascii="Times New Roman" w:hAnsi="Times New Roman" w:cs="Times New Roman"/>
        </w:rPr>
        <w:t xml:space="preserve">NSG adoptively transferred with </w:t>
      </w:r>
      <w:r w:rsidR="0054627D">
        <w:rPr>
          <w:rFonts w:ascii="Times New Roman" w:hAnsi="Times New Roman" w:cs="Times New Roman"/>
        </w:rPr>
        <w:lastRenderedPageBreak/>
        <w:t xml:space="preserve">HLA-A2 matched </w:t>
      </w:r>
      <w:r w:rsidR="0054627D" w:rsidRPr="00DF22AE">
        <w:rPr>
          <w:rFonts w:ascii="Times New Roman" w:hAnsi="Times New Roman" w:cs="Times New Roman"/>
        </w:rPr>
        <w:t>human peripheral mononuclear cells (PBMC</w:t>
      </w:r>
      <w:r w:rsidR="0054627D">
        <w:rPr>
          <w:rFonts w:ascii="Times New Roman" w:hAnsi="Times New Roman" w:cs="Times New Roman"/>
        </w:rPr>
        <w:t>s</w:t>
      </w:r>
      <w:r w:rsidR="0054627D" w:rsidRPr="00DF22AE">
        <w:rPr>
          <w:rFonts w:ascii="Times New Roman" w:hAnsi="Times New Roman" w:cs="Times New Roman"/>
        </w:rPr>
        <w:t>)</w:t>
      </w:r>
      <w:r w:rsidR="003978D5">
        <w:rPr>
          <w:rFonts w:ascii="Times New Roman" w:hAnsi="Times New Roman" w:cs="Times New Roman"/>
        </w:rPr>
        <w:t>,</w:t>
      </w:r>
      <w:r w:rsidR="0054627D">
        <w:rPr>
          <w:rFonts w:ascii="Times New Roman" w:hAnsi="Times New Roman" w:cs="Times New Roman"/>
        </w:rPr>
        <w:t xml:space="preserve"> </w:t>
      </w:r>
      <w:r>
        <w:rPr>
          <w:rFonts w:ascii="Times New Roman" w:hAnsi="Times New Roman" w:cs="Times New Roman"/>
        </w:rPr>
        <w:t xml:space="preserve">as CP08 doesn’t cross-react with mouse CEACAM1. </w:t>
      </w:r>
      <w:r w:rsidR="00075FD9">
        <w:rPr>
          <w:rFonts w:ascii="Times New Roman" w:hAnsi="Times New Roman" w:cs="Times New Roman"/>
        </w:rPr>
        <w:t>In light of the biophysical and biochemical studies of CP08 (</w:t>
      </w:r>
      <w:r w:rsidR="0083208D" w:rsidRPr="0067357E">
        <w:rPr>
          <w:rFonts w:ascii="Times New Roman" w:hAnsi="Times New Roman" w:cs="Times New Roman"/>
          <w:b/>
        </w:rPr>
        <w:t>Supplementary Figure</w:t>
      </w:r>
      <w:r w:rsidR="00075FD9">
        <w:rPr>
          <w:rFonts w:ascii="Times New Roman" w:hAnsi="Times New Roman" w:cs="Times New Roman"/>
        </w:rPr>
        <w:t>)</w:t>
      </w:r>
      <w:r w:rsidR="00EB1DEA">
        <w:rPr>
          <w:rFonts w:ascii="Times New Roman" w:hAnsi="Times New Roman" w:cs="Times New Roman"/>
        </w:rPr>
        <w:t>, w</w:t>
      </w:r>
      <w:r w:rsidR="00075FD9">
        <w:rPr>
          <w:rFonts w:ascii="Times New Roman" w:hAnsi="Times New Roman" w:cs="Times New Roman"/>
        </w:rPr>
        <w:t xml:space="preserve">e </w:t>
      </w:r>
      <w:r w:rsidR="00EB1DEA">
        <w:rPr>
          <w:rFonts w:ascii="Times New Roman" w:hAnsi="Times New Roman" w:cs="Times New Roman"/>
        </w:rPr>
        <w:t xml:space="preserve">then </w:t>
      </w:r>
      <w:r w:rsidR="00DE02A7">
        <w:rPr>
          <w:rFonts w:ascii="Times New Roman" w:hAnsi="Times New Roman" w:cs="Times New Roman"/>
        </w:rPr>
        <w:t>test</w:t>
      </w:r>
      <w:r w:rsidR="00EB1DEA">
        <w:rPr>
          <w:rFonts w:ascii="Times New Roman" w:hAnsi="Times New Roman" w:cs="Times New Roman"/>
        </w:rPr>
        <w:t xml:space="preserve"> for</w:t>
      </w:r>
      <w:r w:rsidR="00DE02A7">
        <w:rPr>
          <w:rFonts w:ascii="Times New Roman" w:hAnsi="Times New Roman" w:cs="Times New Roman"/>
        </w:rPr>
        <w:t xml:space="preserve"> the</w:t>
      </w:r>
      <w:r w:rsidR="00075FD9">
        <w:rPr>
          <w:rFonts w:ascii="Times New Roman" w:hAnsi="Times New Roman" w:cs="Times New Roman"/>
        </w:rPr>
        <w:t xml:space="preserve"> potential </w:t>
      </w:r>
      <w:r w:rsidR="00075FD9" w:rsidRPr="00DE02A7">
        <w:rPr>
          <w:rFonts w:ascii="Times New Roman" w:hAnsi="Times New Roman" w:cs="Times New Roman"/>
          <w:i/>
        </w:rPr>
        <w:t>in vivo</w:t>
      </w:r>
      <w:r w:rsidR="00075FD9">
        <w:rPr>
          <w:rFonts w:ascii="Times New Roman" w:hAnsi="Times New Roman" w:cs="Times New Roman"/>
        </w:rPr>
        <w:t xml:space="preserve"> effective dosages of CP08</w:t>
      </w:r>
      <w:r w:rsidR="00DE02A7">
        <w:rPr>
          <w:rFonts w:ascii="Times New Roman" w:hAnsi="Times New Roman" w:cs="Times New Roman"/>
        </w:rPr>
        <w:t xml:space="preserve"> with 2mg/kg (13nM),</w:t>
      </w:r>
      <w:r w:rsidR="00075FD9">
        <w:rPr>
          <w:rFonts w:ascii="Times New Roman" w:hAnsi="Times New Roman" w:cs="Times New Roman"/>
        </w:rPr>
        <w:t xml:space="preserve"> </w:t>
      </w:r>
      <w:r w:rsidR="00DE02A7">
        <w:rPr>
          <w:rFonts w:ascii="Times New Roman" w:hAnsi="Times New Roman" w:cs="Times New Roman"/>
        </w:rPr>
        <w:t>0.4mg/kg (6.5nM), 0.08mg/kg (3.25nM) (</w:t>
      </w:r>
      <w:r w:rsidR="0083208D" w:rsidRPr="0067357E">
        <w:rPr>
          <w:rFonts w:ascii="Times New Roman" w:hAnsi="Times New Roman" w:cs="Times New Roman"/>
          <w:b/>
        </w:rPr>
        <w:t>Figure</w:t>
      </w:r>
      <w:r w:rsidR="00DE02A7">
        <w:rPr>
          <w:rFonts w:ascii="Times New Roman" w:hAnsi="Times New Roman" w:cs="Times New Roman"/>
        </w:rPr>
        <w:t xml:space="preserve">). </w:t>
      </w:r>
      <w:r w:rsidR="00EB1DEA">
        <w:rPr>
          <w:rFonts w:ascii="Times New Roman" w:hAnsi="Times New Roman" w:cs="Times New Roman"/>
        </w:rPr>
        <w:t xml:space="preserve">Administration of 0.08mg/kg (3.25nM) CP08 has reached the </w:t>
      </w:r>
      <w:r w:rsidR="00EB1DEA" w:rsidRPr="00DE02A7">
        <w:rPr>
          <w:rFonts w:ascii="Times New Roman" w:hAnsi="Times New Roman" w:cs="Times New Roman"/>
          <w:i/>
        </w:rPr>
        <w:t>in vivo</w:t>
      </w:r>
      <w:r w:rsidR="00EB1DEA">
        <w:rPr>
          <w:rFonts w:ascii="Times New Roman" w:hAnsi="Times New Roman" w:cs="Times New Roman"/>
        </w:rPr>
        <w:t xml:space="preserve"> effectiveness and is enhanced with 0.4mg/kg (6.5nM) and gradually with 2mg/kg (13nM) (</w:t>
      </w:r>
      <w:r w:rsidR="00033725" w:rsidRPr="0067357E">
        <w:rPr>
          <w:rFonts w:ascii="Times New Roman" w:hAnsi="Times New Roman" w:cs="Times New Roman"/>
          <w:b/>
        </w:rPr>
        <w:t>Figure</w:t>
      </w:r>
      <w:r w:rsidR="00EB1DEA">
        <w:rPr>
          <w:rFonts w:ascii="Times New Roman" w:hAnsi="Times New Roman" w:cs="Times New Roman"/>
        </w:rPr>
        <w:t>).</w:t>
      </w:r>
      <w:r w:rsidR="0060327E">
        <w:rPr>
          <w:rFonts w:ascii="Times New Roman" w:hAnsi="Times New Roman" w:cs="Times New Roman"/>
        </w:rPr>
        <w:t xml:space="preserve"> Signs of liveness had been significantly improved in CP08 treated mice (</w:t>
      </w:r>
      <w:r w:rsidR="00033725" w:rsidRPr="0067357E">
        <w:rPr>
          <w:rFonts w:ascii="Times New Roman" w:hAnsi="Times New Roman" w:cs="Times New Roman"/>
          <w:b/>
        </w:rPr>
        <w:t>Supplementary Figure</w:t>
      </w:r>
      <w:r w:rsidR="00033725">
        <w:rPr>
          <w:rFonts w:ascii="Times New Roman" w:hAnsi="Times New Roman" w:cs="Times New Roman"/>
        </w:rPr>
        <w:t xml:space="preserve">). </w:t>
      </w:r>
      <w:r w:rsidR="0060327E">
        <w:rPr>
          <w:rFonts w:ascii="Times New Roman" w:hAnsi="Times New Roman" w:cs="Times New Roman"/>
        </w:rPr>
        <w:t>Of note, i</w:t>
      </w:r>
      <w:r w:rsidR="00C00F0D">
        <w:rPr>
          <w:rFonts w:ascii="Times New Roman" w:hAnsi="Times New Roman" w:cs="Times New Roman"/>
        </w:rPr>
        <w:t>njected MALME-3M by a subcutaneous route resulted in lung metastases (</w:t>
      </w:r>
      <w:r w:rsidR="00033725" w:rsidRPr="0067357E">
        <w:rPr>
          <w:rFonts w:ascii="Times New Roman" w:hAnsi="Times New Roman" w:cs="Times New Roman"/>
          <w:b/>
        </w:rPr>
        <w:t>Supplementary Figure</w:t>
      </w:r>
      <w:r w:rsidR="00C00F0D">
        <w:rPr>
          <w:rFonts w:ascii="Times New Roman" w:hAnsi="Times New Roman" w:cs="Times New Roman"/>
        </w:rPr>
        <w:t>)</w:t>
      </w:r>
      <w:r w:rsidR="00033725">
        <w:rPr>
          <w:rFonts w:ascii="Times New Roman" w:hAnsi="Times New Roman" w:cs="Times New Roman"/>
        </w:rPr>
        <w:t xml:space="preserve"> and f</w:t>
      </w:r>
      <w:r w:rsidR="00C00F0D">
        <w:rPr>
          <w:rFonts w:ascii="Times New Roman" w:hAnsi="Times New Roman" w:cs="Times New Roman"/>
        </w:rPr>
        <w:t>ewer lung fibrosis w</w:t>
      </w:r>
      <w:r w:rsidR="00FE73F2">
        <w:rPr>
          <w:rFonts w:ascii="Times New Roman" w:hAnsi="Times New Roman" w:cs="Times New Roman"/>
        </w:rPr>
        <w:t>as</w:t>
      </w:r>
      <w:r w:rsidR="00C00F0D">
        <w:rPr>
          <w:rFonts w:ascii="Times New Roman" w:hAnsi="Times New Roman" w:cs="Times New Roman"/>
        </w:rPr>
        <w:t xml:space="preserve"> present in mice treated with CP08 compared to the mice treated with control IgG4 (</w:t>
      </w:r>
      <w:r w:rsidR="00033725" w:rsidRPr="0067357E">
        <w:rPr>
          <w:rFonts w:ascii="Times New Roman" w:hAnsi="Times New Roman" w:cs="Times New Roman"/>
          <w:b/>
        </w:rPr>
        <w:t>Supplementary Figure</w:t>
      </w:r>
      <w:r w:rsidR="00C00F0D">
        <w:rPr>
          <w:rFonts w:ascii="Times New Roman" w:hAnsi="Times New Roman" w:cs="Times New Roman"/>
        </w:rPr>
        <w:t>).</w:t>
      </w:r>
      <w:r w:rsidR="00033725">
        <w:rPr>
          <w:rFonts w:ascii="Times New Roman" w:hAnsi="Times New Roman" w:cs="Times New Roman"/>
        </w:rPr>
        <w:t xml:space="preserve"> </w:t>
      </w:r>
      <w:r w:rsidR="00C00F0D">
        <w:rPr>
          <w:rFonts w:ascii="Times New Roman" w:hAnsi="Times New Roman" w:cs="Times New Roman"/>
        </w:rPr>
        <w:t xml:space="preserve"> </w:t>
      </w:r>
    </w:p>
    <w:p w14:paraId="6C20B5ED" w14:textId="77777777" w:rsidR="00033725" w:rsidRDefault="00033725" w:rsidP="003978D5">
      <w:pPr>
        <w:spacing w:line="360" w:lineRule="auto"/>
        <w:jc w:val="both"/>
        <w:rPr>
          <w:rFonts w:ascii="Times New Roman" w:hAnsi="Times New Roman" w:cs="Times New Roman"/>
        </w:rPr>
      </w:pPr>
    </w:p>
    <w:p w14:paraId="1C2024C6" w14:textId="77777777" w:rsidR="00033725" w:rsidRDefault="00E02985" w:rsidP="003978D5">
      <w:pPr>
        <w:spacing w:line="360" w:lineRule="auto"/>
        <w:jc w:val="both"/>
        <w:rPr>
          <w:rFonts w:ascii="Times New Roman" w:hAnsi="Times New Roman" w:cs="Times New Roman"/>
        </w:rPr>
      </w:pPr>
      <w:r>
        <w:rPr>
          <w:rFonts w:ascii="Times New Roman" w:hAnsi="Times New Roman" w:cs="Times New Roman"/>
        </w:rPr>
        <w:t xml:space="preserve">When monitored the survival of these experimental mice, we found the mice received significant survival benefits with </w:t>
      </w:r>
      <w:r w:rsidR="0060327E">
        <w:rPr>
          <w:rFonts w:ascii="Times New Roman" w:hAnsi="Times New Roman" w:cs="Times New Roman"/>
        </w:rPr>
        <w:t xml:space="preserve">2mg/kg </w:t>
      </w:r>
      <w:r>
        <w:rPr>
          <w:rFonts w:ascii="Times New Roman" w:hAnsi="Times New Roman" w:cs="Times New Roman"/>
        </w:rPr>
        <w:t>CP08 treatment (</w:t>
      </w:r>
      <w:r w:rsidR="00033725" w:rsidRPr="0067357E">
        <w:rPr>
          <w:rFonts w:ascii="Times New Roman" w:hAnsi="Times New Roman" w:cs="Times New Roman"/>
          <w:b/>
        </w:rPr>
        <w:t>Figure</w:t>
      </w:r>
      <w:r>
        <w:rPr>
          <w:rFonts w:ascii="Times New Roman" w:hAnsi="Times New Roman" w:cs="Times New Roman"/>
        </w:rPr>
        <w:t>) and the mice live averagely 100 days post-tumor injection</w:t>
      </w:r>
      <w:r w:rsidR="0060327E">
        <w:rPr>
          <w:rFonts w:ascii="Times New Roman" w:hAnsi="Times New Roman" w:cs="Times New Roman"/>
        </w:rPr>
        <w:t xml:space="preserve"> compared to the control mice which lived averagely 25 days</w:t>
      </w:r>
      <w:r>
        <w:rPr>
          <w:rFonts w:ascii="Times New Roman" w:hAnsi="Times New Roman" w:cs="Times New Roman"/>
        </w:rPr>
        <w:t xml:space="preserve"> (</w:t>
      </w:r>
      <w:r w:rsidR="00033725" w:rsidRPr="0067357E">
        <w:rPr>
          <w:rFonts w:ascii="Times New Roman" w:hAnsi="Times New Roman" w:cs="Times New Roman"/>
          <w:b/>
        </w:rPr>
        <w:t>Figure</w:t>
      </w:r>
      <w:r>
        <w:rPr>
          <w:rFonts w:ascii="Times New Roman" w:hAnsi="Times New Roman" w:cs="Times New Roman"/>
        </w:rPr>
        <w:t>).</w:t>
      </w:r>
      <w:r w:rsidR="00033725">
        <w:rPr>
          <w:rFonts w:ascii="Times New Roman" w:hAnsi="Times New Roman" w:cs="Times New Roman"/>
        </w:rPr>
        <w:t xml:space="preserve"> </w:t>
      </w:r>
    </w:p>
    <w:p w14:paraId="69D5116A" w14:textId="040DAFDB" w:rsidR="0060327E" w:rsidRDefault="0060327E" w:rsidP="003978D5">
      <w:pPr>
        <w:spacing w:line="360" w:lineRule="auto"/>
        <w:jc w:val="both"/>
        <w:rPr>
          <w:rFonts w:ascii="Times New Roman" w:hAnsi="Times New Roman" w:cs="Times New Roman"/>
        </w:rPr>
      </w:pPr>
      <w:r>
        <w:rPr>
          <w:rFonts w:ascii="Times New Roman" w:hAnsi="Times New Roman" w:cs="Times New Roman"/>
        </w:rPr>
        <w:t xml:space="preserve"> </w:t>
      </w:r>
    </w:p>
    <w:p w14:paraId="284B6BC0" w14:textId="77777777" w:rsidR="00033725" w:rsidRDefault="0060327E" w:rsidP="003978D5">
      <w:pPr>
        <w:spacing w:line="360" w:lineRule="auto"/>
        <w:jc w:val="both"/>
        <w:rPr>
          <w:rFonts w:ascii="Times New Roman" w:hAnsi="Times New Roman" w:cs="Times New Roman"/>
        </w:rPr>
      </w:pPr>
      <w:r w:rsidRPr="00330556">
        <w:rPr>
          <w:rFonts w:ascii="Times New Roman" w:hAnsi="Times New Roman" w:cs="Times New Roman"/>
        </w:rPr>
        <w:t>We then dissected the</w:t>
      </w:r>
      <w:r>
        <w:rPr>
          <w:rFonts w:ascii="Times New Roman" w:hAnsi="Times New Roman" w:cs="Times New Roman"/>
        </w:rPr>
        <w:t xml:space="preserve"> effect of CP08 in targeting</w:t>
      </w:r>
      <w:r w:rsidRPr="00330556">
        <w:rPr>
          <w:rFonts w:ascii="Times New Roman" w:hAnsi="Times New Roman" w:cs="Times New Roman"/>
        </w:rPr>
        <w:t xml:space="preserve"> immune response</w:t>
      </w:r>
      <w:r>
        <w:rPr>
          <w:rFonts w:ascii="Times New Roman" w:hAnsi="Times New Roman" w:cs="Times New Roman"/>
        </w:rPr>
        <w:t>s</w:t>
      </w:r>
      <w:r w:rsidRPr="00330556">
        <w:rPr>
          <w:rFonts w:ascii="Times New Roman" w:hAnsi="Times New Roman" w:cs="Times New Roman"/>
        </w:rPr>
        <w:t xml:space="preserve"> to </w:t>
      </w:r>
      <w:r w:rsidR="00033725">
        <w:rPr>
          <w:rFonts w:ascii="Times New Roman" w:hAnsi="Times New Roman" w:cs="Times New Roman"/>
        </w:rPr>
        <w:t>eradicate cancer cells</w:t>
      </w:r>
      <w:r w:rsidRPr="00330556">
        <w:rPr>
          <w:rFonts w:ascii="Times New Roman" w:hAnsi="Times New Roman" w:cs="Times New Roman"/>
        </w:rPr>
        <w:t xml:space="preserve"> in the tumor</w:t>
      </w:r>
      <w:r>
        <w:rPr>
          <w:rFonts w:ascii="Times New Roman" w:hAnsi="Times New Roman" w:cs="Times New Roman"/>
        </w:rPr>
        <w:t xml:space="preserve"> microenvironment </w:t>
      </w:r>
      <w:r w:rsidRPr="00330556">
        <w:rPr>
          <w:rFonts w:ascii="Times New Roman" w:hAnsi="Times New Roman" w:cs="Times New Roman"/>
        </w:rPr>
        <w:t xml:space="preserve">by analyzing tumor-infiltrating lymphocytes (TILs). </w:t>
      </w:r>
    </w:p>
    <w:p w14:paraId="491E660D" w14:textId="77777777" w:rsidR="00033725" w:rsidRDefault="00033725" w:rsidP="003978D5">
      <w:pPr>
        <w:spacing w:line="360" w:lineRule="auto"/>
        <w:jc w:val="both"/>
        <w:rPr>
          <w:rFonts w:ascii="Times New Roman" w:hAnsi="Times New Roman" w:cs="Times New Roman"/>
        </w:rPr>
      </w:pPr>
    </w:p>
    <w:p w14:paraId="389493B6" w14:textId="0E78E9C9" w:rsidR="004A3172" w:rsidRDefault="0060327E" w:rsidP="003978D5">
      <w:pPr>
        <w:spacing w:line="360" w:lineRule="auto"/>
        <w:jc w:val="both"/>
        <w:rPr>
          <w:rFonts w:ascii="Times New Roman" w:hAnsi="Times New Roman" w:cs="Times New Roman"/>
        </w:rPr>
      </w:pPr>
      <w:r>
        <w:rPr>
          <w:rFonts w:ascii="Times New Roman" w:hAnsi="Times New Roman" w:cs="Times New Roman"/>
        </w:rPr>
        <w:t>T</w:t>
      </w:r>
      <w:r w:rsidRPr="00330556">
        <w:rPr>
          <w:rFonts w:ascii="Times New Roman" w:hAnsi="Times New Roman" w:cs="Times New Roman"/>
        </w:rPr>
        <w:t xml:space="preserve">umors </w:t>
      </w:r>
      <w:r w:rsidR="00033725">
        <w:rPr>
          <w:rFonts w:ascii="Times New Roman" w:hAnsi="Times New Roman" w:cs="Times New Roman"/>
        </w:rPr>
        <w:t xml:space="preserve">from control IgG4 treated mice </w:t>
      </w:r>
      <w:r w:rsidRPr="00330556">
        <w:rPr>
          <w:rFonts w:ascii="Times New Roman" w:hAnsi="Times New Roman" w:cs="Times New Roman"/>
        </w:rPr>
        <w:t xml:space="preserve">were found to be infiltrated </w:t>
      </w:r>
      <w:r>
        <w:rPr>
          <w:rFonts w:ascii="Times New Roman" w:hAnsi="Times New Roman" w:cs="Times New Roman"/>
        </w:rPr>
        <w:t>by</w:t>
      </w:r>
      <w:r w:rsidRPr="00330556">
        <w:rPr>
          <w:rFonts w:ascii="Times New Roman" w:hAnsi="Times New Roman" w:cs="Times New Roman"/>
        </w:rPr>
        <w:t xml:space="preserve"> </w:t>
      </w:r>
      <w:r w:rsidRPr="00DF22AE">
        <w:rPr>
          <w:rFonts w:ascii="Times New Roman" w:hAnsi="Times New Roman" w:cs="Times New Roman"/>
        </w:rPr>
        <w:t>human CD4</w:t>
      </w:r>
      <w:r w:rsidRPr="00DF22AE">
        <w:rPr>
          <w:rFonts w:ascii="Times New Roman" w:hAnsi="Times New Roman" w:cs="Times New Roman"/>
          <w:vertAlign w:val="superscript"/>
        </w:rPr>
        <w:t>+</w:t>
      </w:r>
      <w:r w:rsidRPr="00DF22AE">
        <w:rPr>
          <w:rFonts w:ascii="Times New Roman" w:hAnsi="Times New Roman" w:cs="Times New Roman"/>
        </w:rPr>
        <w:t xml:space="preserve"> and CD8</w:t>
      </w:r>
      <w:r w:rsidRPr="00DF22AE">
        <w:rPr>
          <w:rFonts w:ascii="Times New Roman" w:hAnsi="Times New Roman" w:cs="Times New Roman"/>
          <w:vertAlign w:val="superscript"/>
        </w:rPr>
        <w:t>+</w:t>
      </w:r>
      <w:r w:rsidRPr="00DF22AE">
        <w:rPr>
          <w:rFonts w:ascii="Times New Roman" w:hAnsi="Times New Roman" w:cs="Times New Roman"/>
        </w:rPr>
        <w:t xml:space="preserve"> T cell</w:t>
      </w:r>
      <w:r>
        <w:rPr>
          <w:rFonts w:ascii="Times New Roman" w:hAnsi="Times New Roman" w:cs="Times New Roman"/>
        </w:rPr>
        <w:t>s</w:t>
      </w:r>
      <w:r w:rsidR="008243AA">
        <w:rPr>
          <w:rFonts w:ascii="Times New Roman" w:hAnsi="Times New Roman" w:cs="Times New Roman"/>
        </w:rPr>
        <w:t>,</w:t>
      </w:r>
      <w:r>
        <w:rPr>
          <w:rFonts w:ascii="Times New Roman" w:hAnsi="Times New Roman" w:cs="Times New Roman"/>
        </w:rPr>
        <w:t xml:space="preserve"> </w:t>
      </w:r>
      <w:r w:rsidR="008243AA">
        <w:rPr>
          <w:rFonts w:ascii="Times New Roman" w:hAnsi="Times New Roman" w:cs="Times New Roman"/>
        </w:rPr>
        <w:t xml:space="preserve">in which, </w:t>
      </w:r>
      <w:r>
        <w:rPr>
          <w:rFonts w:ascii="Times New Roman" w:hAnsi="Times New Roman" w:cs="Times New Roman"/>
        </w:rPr>
        <w:t>~45</w:t>
      </w:r>
      <w:r w:rsidRPr="00330556">
        <w:rPr>
          <w:rFonts w:ascii="Times New Roman" w:hAnsi="Times New Roman" w:cs="Times New Roman"/>
        </w:rPr>
        <w:t xml:space="preserve">% of tumor-infiltrating </w:t>
      </w:r>
      <w:r w:rsidRPr="00DF22AE">
        <w:rPr>
          <w:rFonts w:ascii="Times New Roman" w:hAnsi="Times New Roman" w:cs="Times New Roman"/>
        </w:rPr>
        <w:t>CD4</w:t>
      </w:r>
      <w:r w:rsidRPr="00DF22AE">
        <w:rPr>
          <w:rFonts w:ascii="Times New Roman" w:hAnsi="Times New Roman" w:cs="Times New Roman"/>
          <w:vertAlign w:val="superscript"/>
        </w:rPr>
        <w:t>+</w:t>
      </w:r>
      <w:r w:rsidRPr="00DF22AE">
        <w:rPr>
          <w:rFonts w:ascii="Times New Roman" w:hAnsi="Times New Roman" w:cs="Times New Roman"/>
        </w:rPr>
        <w:t xml:space="preserve"> and </w:t>
      </w:r>
      <w:r>
        <w:rPr>
          <w:rFonts w:ascii="Times New Roman" w:hAnsi="Times New Roman" w:cs="Times New Roman"/>
        </w:rPr>
        <w:t>~15</w:t>
      </w:r>
      <w:r w:rsidRPr="00330556">
        <w:rPr>
          <w:rFonts w:ascii="Times New Roman" w:hAnsi="Times New Roman" w:cs="Times New Roman"/>
        </w:rPr>
        <w:t xml:space="preserve">% of tumor-infiltrating </w:t>
      </w:r>
      <w:r w:rsidRPr="00DF22AE">
        <w:rPr>
          <w:rFonts w:ascii="Times New Roman" w:hAnsi="Times New Roman" w:cs="Times New Roman"/>
        </w:rPr>
        <w:t>CD8</w:t>
      </w:r>
      <w:r w:rsidRPr="00DF22AE">
        <w:rPr>
          <w:rFonts w:ascii="Times New Roman" w:hAnsi="Times New Roman" w:cs="Times New Roman"/>
          <w:vertAlign w:val="superscript"/>
        </w:rPr>
        <w:t>+</w:t>
      </w:r>
      <w:r w:rsidRPr="00DF22AE">
        <w:rPr>
          <w:rFonts w:ascii="Times New Roman" w:hAnsi="Times New Roman" w:cs="Times New Roman"/>
        </w:rPr>
        <w:t xml:space="preserve"> T cell</w:t>
      </w:r>
      <w:r>
        <w:rPr>
          <w:rFonts w:ascii="Times New Roman" w:hAnsi="Times New Roman" w:cs="Times New Roman"/>
        </w:rPr>
        <w:t xml:space="preserve">s </w:t>
      </w:r>
      <w:r w:rsidRPr="00330556">
        <w:rPr>
          <w:rFonts w:ascii="Times New Roman" w:hAnsi="Times New Roman" w:cs="Times New Roman"/>
        </w:rPr>
        <w:t xml:space="preserve">expressed the </w:t>
      </w:r>
      <w:r>
        <w:rPr>
          <w:rFonts w:ascii="Times New Roman" w:hAnsi="Times New Roman" w:cs="Times New Roman"/>
        </w:rPr>
        <w:t>CEACAM1</w:t>
      </w:r>
      <w:r w:rsidR="00033725">
        <w:rPr>
          <w:rFonts w:ascii="Times New Roman" w:hAnsi="Times New Roman" w:cs="Times New Roman"/>
        </w:rPr>
        <w:t xml:space="preserve"> whereas t</w:t>
      </w:r>
      <w:r w:rsidR="00033725" w:rsidRPr="00330556">
        <w:rPr>
          <w:rFonts w:ascii="Times New Roman" w:hAnsi="Times New Roman" w:cs="Times New Roman"/>
        </w:rPr>
        <w:t xml:space="preserve">umors </w:t>
      </w:r>
      <w:r w:rsidR="00033725">
        <w:rPr>
          <w:rFonts w:ascii="Times New Roman" w:hAnsi="Times New Roman" w:cs="Times New Roman"/>
        </w:rPr>
        <w:t xml:space="preserve">from CP08 treated mice </w:t>
      </w:r>
      <w:r w:rsidR="00033725" w:rsidRPr="00330556">
        <w:rPr>
          <w:rFonts w:ascii="Times New Roman" w:hAnsi="Times New Roman" w:cs="Times New Roman"/>
        </w:rPr>
        <w:t xml:space="preserve">were found to be infiltrated </w:t>
      </w:r>
      <w:r w:rsidR="00033725">
        <w:rPr>
          <w:rFonts w:ascii="Times New Roman" w:hAnsi="Times New Roman" w:cs="Times New Roman"/>
        </w:rPr>
        <w:t>by</w:t>
      </w:r>
      <w:r w:rsidR="00033725" w:rsidRPr="00330556">
        <w:rPr>
          <w:rFonts w:ascii="Times New Roman" w:hAnsi="Times New Roman" w:cs="Times New Roman"/>
        </w:rPr>
        <w:t xml:space="preserve"> </w:t>
      </w:r>
      <w:r w:rsidR="00033725" w:rsidRPr="00DF22AE">
        <w:rPr>
          <w:rFonts w:ascii="Times New Roman" w:hAnsi="Times New Roman" w:cs="Times New Roman"/>
        </w:rPr>
        <w:t>human CD4</w:t>
      </w:r>
      <w:r w:rsidR="00033725" w:rsidRPr="00DF22AE">
        <w:rPr>
          <w:rFonts w:ascii="Times New Roman" w:hAnsi="Times New Roman" w:cs="Times New Roman"/>
          <w:vertAlign w:val="superscript"/>
        </w:rPr>
        <w:t>+</w:t>
      </w:r>
      <w:r w:rsidR="00033725" w:rsidRPr="00DF22AE">
        <w:rPr>
          <w:rFonts w:ascii="Times New Roman" w:hAnsi="Times New Roman" w:cs="Times New Roman"/>
        </w:rPr>
        <w:t xml:space="preserve"> and CD8</w:t>
      </w:r>
      <w:r w:rsidR="00033725" w:rsidRPr="00DF22AE">
        <w:rPr>
          <w:rFonts w:ascii="Times New Roman" w:hAnsi="Times New Roman" w:cs="Times New Roman"/>
          <w:vertAlign w:val="superscript"/>
        </w:rPr>
        <w:t>+</w:t>
      </w:r>
      <w:r w:rsidR="00033725" w:rsidRPr="00DF22AE">
        <w:rPr>
          <w:rFonts w:ascii="Times New Roman" w:hAnsi="Times New Roman" w:cs="Times New Roman"/>
        </w:rPr>
        <w:t xml:space="preserve"> T cell</w:t>
      </w:r>
      <w:r w:rsidR="00033725">
        <w:rPr>
          <w:rFonts w:ascii="Times New Roman" w:hAnsi="Times New Roman" w:cs="Times New Roman"/>
        </w:rPr>
        <w:t>s, in which, ~xx</w:t>
      </w:r>
      <w:r w:rsidR="00033725" w:rsidRPr="00330556">
        <w:rPr>
          <w:rFonts w:ascii="Times New Roman" w:hAnsi="Times New Roman" w:cs="Times New Roman"/>
        </w:rPr>
        <w:t xml:space="preserve">% of tumor-infiltrating </w:t>
      </w:r>
      <w:r w:rsidR="00033725" w:rsidRPr="00DF22AE">
        <w:rPr>
          <w:rFonts w:ascii="Times New Roman" w:hAnsi="Times New Roman" w:cs="Times New Roman"/>
        </w:rPr>
        <w:t>CD4</w:t>
      </w:r>
      <w:r w:rsidR="00033725" w:rsidRPr="00DF22AE">
        <w:rPr>
          <w:rFonts w:ascii="Times New Roman" w:hAnsi="Times New Roman" w:cs="Times New Roman"/>
          <w:vertAlign w:val="superscript"/>
        </w:rPr>
        <w:t>+</w:t>
      </w:r>
      <w:r w:rsidR="00033725" w:rsidRPr="00DF22AE">
        <w:rPr>
          <w:rFonts w:ascii="Times New Roman" w:hAnsi="Times New Roman" w:cs="Times New Roman"/>
        </w:rPr>
        <w:t xml:space="preserve"> and </w:t>
      </w:r>
      <w:r w:rsidR="00033725">
        <w:rPr>
          <w:rFonts w:ascii="Times New Roman" w:hAnsi="Times New Roman" w:cs="Times New Roman"/>
        </w:rPr>
        <w:t>~xx</w:t>
      </w:r>
      <w:r w:rsidR="00033725" w:rsidRPr="00330556">
        <w:rPr>
          <w:rFonts w:ascii="Times New Roman" w:hAnsi="Times New Roman" w:cs="Times New Roman"/>
        </w:rPr>
        <w:t xml:space="preserve">% of tumor-infiltrating </w:t>
      </w:r>
      <w:r w:rsidR="00033725" w:rsidRPr="00DF22AE">
        <w:rPr>
          <w:rFonts w:ascii="Times New Roman" w:hAnsi="Times New Roman" w:cs="Times New Roman"/>
        </w:rPr>
        <w:t>CD8</w:t>
      </w:r>
      <w:r w:rsidR="00033725" w:rsidRPr="00DF22AE">
        <w:rPr>
          <w:rFonts w:ascii="Times New Roman" w:hAnsi="Times New Roman" w:cs="Times New Roman"/>
          <w:vertAlign w:val="superscript"/>
        </w:rPr>
        <w:t>+</w:t>
      </w:r>
      <w:r w:rsidR="00033725" w:rsidRPr="00DF22AE">
        <w:rPr>
          <w:rFonts w:ascii="Times New Roman" w:hAnsi="Times New Roman" w:cs="Times New Roman"/>
        </w:rPr>
        <w:t xml:space="preserve"> T cell</w:t>
      </w:r>
      <w:r w:rsidR="00033725">
        <w:rPr>
          <w:rFonts w:ascii="Times New Roman" w:hAnsi="Times New Roman" w:cs="Times New Roman"/>
        </w:rPr>
        <w:t xml:space="preserve">s </w:t>
      </w:r>
      <w:r w:rsidR="00033725" w:rsidRPr="00330556">
        <w:rPr>
          <w:rFonts w:ascii="Times New Roman" w:hAnsi="Times New Roman" w:cs="Times New Roman"/>
        </w:rPr>
        <w:t xml:space="preserve">expressed the </w:t>
      </w:r>
      <w:r w:rsidR="00033725">
        <w:rPr>
          <w:rFonts w:ascii="Times New Roman" w:hAnsi="Times New Roman" w:cs="Times New Roman"/>
        </w:rPr>
        <w:t xml:space="preserve">CEACAM1 </w:t>
      </w:r>
      <w:r w:rsidRPr="00330556">
        <w:rPr>
          <w:rFonts w:ascii="Times New Roman" w:hAnsi="Times New Roman" w:cs="Times New Roman"/>
        </w:rPr>
        <w:t xml:space="preserve"> (</w:t>
      </w:r>
      <w:r w:rsidR="00033725" w:rsidRPr="0067357E">
        <w:rPr>
          <w:rFonts w:ascii="Times New Roman" w:hAnsi="Times New Roman" w:cs="Times New Roman"/>
          <w:b/>
        </w:rPr>
        <w:t>Figure</w:t>
      </w:r>
      <w:r w:rsidRPr="00330556">
        <w:rPr>
          <w:rFonts w:ascii="Times New Roman" w:hAnsi="Times New Roman" w:cs="Times New Roman"/>
        </w:rPr>
        <w:t>).</w:t>
      </w:r>
      <w:r w:rsidR="00033725">
        <w:rPr>
          <w:rFonts w:ascii="Times New Roman" w:hAnsi="Times New Roman" w:cs="Times New Roman"/>
        </w:rPr>
        <w:t xml:space="preserve"> Of note, w</w:t>
      </w:r>
      <w:r w:rsidRPr="00330556">
        <w:rPr>
          <w:rFonts w:ascii="Times New Roman" w:hAnsi="Times New Roman" w:cs="Times New Roman"/>
        </w:rPr>
        <w:t xml:space="preserve">e </w:t>
      </w:r>
      <w:r>
        <w:rPr>
          <w:rFonts w:ascii="Times New Roman" w:hAnsi="Times New Roman" w:cs="Times New Roman"/>
        </w:rPr>
        <w:t>barely</w:t>
      </w:r>
      <w:r w:rsidRPr="00330556">
        <w:rPr>
          <w:rFonts w:ascii="Times New Roman" w:hAnsi="Times New Roman" w:cs="Times New Roman"/>
        </w:rPr>
        <w:t xml:space="preserve"> observe </w:t>
      </w:r>
      <w:r>
        <w:rPr>
          <w:rFonts w:ascii="Times New Roman" w:hAnsi="Times New Roman" w:cs="Times New Roman"/>
        </w:rPr>
        <w:t xml:space="preserve">TIM-3 </w:t>
      </w:r>
      <w:r w:rsidRPr="00330556">
        <w:rPr>
          <w:rFonts w:ascii="Times New Roman" w:hAnsi="Times New Roman" w:cs="Times New Roman"/>
        </w:rPr>
        <w:t>expression on the surface of</w:t>
      </w:r>
      <w:r>
        <w:rPr>
          <w:rFonts w:ascii="Times New Roman" w:hAnsi="Times New Roman" w:cs="Times New Roman"/>
        </w:rPr>
        <w:t xml:space="preserve"> human</w:t>
      </w:r>
      <w:r w:rsidRPr="00330556">
        <w:rPr>
          <w:rFonts w:ascii="Times New Roman" w:hAnsi="Times New Roman" w:cs="Times New Roman"/>
        </w:rPr>
        <w:t xml:space="preserve"> </w:t>
      </w:r>
      <w:r w:rsidRPr="00DF22AE">
        <w:rPr>
          <w:rFonts w:ascii="Times New Roman" w:hAnsi="Times New Roman" w:cs="Times New Roman"/>
        </w:rPr>
        <w:t>CD4</w:t>
      </w:r>
      <w:r w:rsidRPr="00DF22AE">
        <w:rPr>
          <w:rFonts w:ascii="Times New Roman" w:hAnsi="Times New Roman" w:cs="Times New Roman"/>
          <w:vertAlign w:val="superscript"/>
        </w:rPr>
        <w:t>+</w:t>
      </w:r>
      <w:r w:rsidRPr="00DF22AE">
        <w:rPr>
          <w:rFonts w:ascii="Times New Roman" w:hAnsi="Times New Roman" w:cs="Times New Roman"/>
        </w:rPr>
        <w:t xml:space="preserve"> and CD8</w:t>
      </w:r>
      <w:r w:rsidRPr="00DF22AE">
        <w:rPr>
          <w:rFonts w:ascii="Times New Roman" w:hAnsi="Times New Roman" w:cs="Times New Roman"/>
          <w:vertAlign w:val="superscript"/>
        </w:rPr>
        <w:t>+</w:t>
      </w:r>
      <w:r w:rsidRPr="00DF22AE">
        <w:rPr>
          <w:rFonts w:ascii="Times New Roman" w:hAnsi="Times New Roman" w:cs="Times New Roman"/>
        </w:rPr>
        <w:t xml:space="preserve"> T</w:t>
      </w:r>
      <w:r w:rsidRPr="00330556">
        <w:rPr>
          <w:rFonts w:ascii="Times New Roman" w:hAnsi="Times New Roman" w:cs="Times New Roman"/>
        </w:rPr>
        <w:t xml:space="preserve"> cells from the </w:t>
      </w:r>
      <w:r>
        <w:rPr>
          <w:rFonts w:ascii="Times New Roman" w:hAnsi="Times New Roman" w:cs="Times New Roman"/>
        </w:rPr>
        <w:t>TIL</w:t>
      </w:r>
      <w:r w:rsidR="008243AA">
        <w:rPr>
          <w:rFonts w:ascii="Times New Roman" w:hAnsi="Times New Roman" w:cs="Times New Roman"/>
        </w:rPr>
        <w:t>s (</w:t>
      </w:r>
      <w:r w:rsidR="00033725" w:rsidRPr="0067357E">
        <w:rPr>
          <w:rFonts w:ascii="Times New Roman" w:hAnsi="Times New Roman" w:cs="Times New Roman"/>
          <w:b/>
        </w:rPr>
        <w:t>Supplementary Figure</w:t>
      </w:r>
      <w:r w:rsidR="008243AA">
        <w:rPr>
          <w:rFonts w:ascii="Times New Roman" w:hAnsi="Times New Roman" w:cs="Times New Roman"/>
        </w:rPr>
        <w:t>)</w:t>
      </w:r>
      <w:r>
        <w:rPr>
          <w:rFonts w:ascii="Times New Roman" w:hAnsi="Times New Roman" w:cs="Times New Roman"/>
        </w:rPr>
        <w:t xml:space="preserve">. </w:t>
      </w:r>
      <w:r w:rsidR="008243AA">
        <w:rPr>
          <w:rFonts w:ascii="Times New Roman" w:hAnsi="Times New Roman" w:cs="Times New Roman"/>
        </w:rPr>
        <w:t>Purified h</w:t>
      </w:r>
      <w:r w:rsidR="008243AA" w:rsidRPr="00DF22AE">
        <w:rPr>
          <w:rFonts w:ascii="Times New Roman" w:hAnsi="Times New Roman" w:cs="Times New Roman"/>
        </w:rPr>
        <w:t>uman CD4</w:t>
      </w:r>
      <w:r w:rsidR="008243AA" w:rsidRPr="00DF22AE">
        <w:rPr>
          <w:rFonts w:ascii="Times New Roman" w:hAnsi="Times New Roman" w:cs="Times New Roman"/>
          <w:vertAlign w:val="superscript"/>
        </w:rPr>
        <w:t>+</w:t>
      </w:r>
      <w:r w:rsidR="008243AA" w:rsidRPr="00DF22AE">
        <w:rPr>
          <w:rFonts w:ascii="Times New Roman" w:hAnsi="Times New Roman" w:cs="Times New Roman"/>
        </w:rPr>
        <w:t xml:space="preserve"> and CD8</w:t>
      </w:r>
      <w:r w:rsidR="008243AA" w:rsidRPr="00DF22AE">
        <w:rPr>
          <w:rFonts w:ascii="Times New Roman" w:hAnsi="Times New Roman" w:cs="Times New Roman"/>
          <w:vertAlign w:val="superscript"/>
        </w:rPr>
        <w:t>+</w:t>
      </w:r>
      <w:r w:rsidR="008243AA" w:rsidRPr="00DF22AE">
        <w:rPr>
          <w:rFonts w:ascii="Times New Roman" w:hAnsi="Times New Roman" w:cs="Times New Roman"/>
        </w:rPr>
        <w:t xml:space="preserve"> T cell</w:t>
      </w:r>
      <w:r w:rsidR="008243AA">
        <w:rPr>
          <w:rFonts w:ascii="Times New Roman" w:hAnsi="Times New Roman" w:cs="Times New Roman"/>
        </w:rPr>
        <w:t xml:space="preserve">s from mice receiving CP08 recovered their proliferative capacities </w:t>
      </w:r>
      <w:r w:rsidR="008243AA" w:rsidRPr="008243AA">
        <w:rPr>
          <w:rFonts w:ascii="Times New Roman" w:hAnsi="Times New Roman" w:cs="Times New Roman"/>
          <w:i/>
        </w:rPr>
        <w:t>in vitro</w:t>
      </w:r>
      <w:r w:rsidR="008243AA">
        <w:rPr>
          <w:rFonts w:ascii="Times New Roman" w:hAnsi="Times New Roman" w:cs="Times New Roman"/>
          <w:i/>
        </w:rPr>
        <w:t xml:space="preserve"> </w:t>
      </w:r>
      <w:r w:rsidR="008243AA">
        <w:rPr>
          <w:rFonts w:ascii="Times New Roman" w:hAnsi="Times New Roman" w:cs="Times New Roman"/>
        </w:rPr>
        <w:t>compared to the control mice (</w:t>
      </w:r>
      <w:r w:rsidR="00033725" w:rsidRPr="0067357E">
        <w:rPr>
          <w:rFonts w:ascii="Times New Roman" w:hAnsi="Times New Roman" w:cs="Times New Roman"/>
          <w:b/>
        </w:rPr>
        <w:t>Figure</w:t>
      </w:r>
      <w:r w:rsidR="008243AA">
        <w:rPr>
          <w:rFonts w:ascii="Times New Roman" w:hAnsi="Times New Roman" w:cs="Times New Roman"/>
        </w:rPr>
        <w:t>); Tumors from mice receiving CP08</w:t>
      </w:r>
      <w:r w:rsidR="008243AA" w:rsidRPr="008243AA">
        <w:rPr>
          <w:rFonts w:ascii="Times New Roman" w:hAnsi="Times New Roman" w:cs="Times New Roman"/>
        </w:rPr>
        <w:t xml:space="preserve"> </w:t>
      </w:r>
      <w:r w:rsidR="008243AA">
        <w:rPr>
          <w:rFonts w:ascii="Times New Roman" w:hAnsi="Times New Roman" w:cs="Times New Roman"/>
        </w:rPr>
        <w:t>barely detected and the less proliferative potential compared to the tumor from the control mice were observed (</w:t>
      </w:r>
      <w:r w:rsidR="00033725" w:rsidRPr="0067357E">
        <w:rPr>
          <w:rFonts w:ascii="Times New Roman" w:hAnsi="Times New Roman" w:cs="Times New Roman"/>
          <w:b/>
        </w:rPr>
        <w:t>Figure</w:t>
      </w:r>
      <w:r w:rsidR="008243AA">
        <w:rPr>
          <w:rFonts w:ascii="Times New Roman" w:hAnsi="Times New Roman" w:cs="Times New Roman"/>
        </w:rPr>
        <w:t>).</w:t>
      </w:r>
      <w:r w:rsidR="003171E9">
        <w:rPr>
          <w:rFonts w:ascii="Times New Roman" w:hAnsi="Times New Roman" w:cs="Times New Roman"/>
        </w:rPr>
        <w:t xml:space="preserve"> </w:t>
      </w:r>
      <w:r w:rsidR="004A3172" w:rsidRPr="00033725">
        <w:rPr>
          <w:rFonts w:ascii="Times New Roman" w:hAnsi="Times New Roman" w:cs="Times New Roman"/>
          <w:highlight w:val="yellow"/>
        </w:rPr>
        <w:t xml:space="preserve">We next sought for changes in transcriptional profiling that might provide insights into the mechanisms that account for the significant survival benefit of CP08 treatment in this humanized melanoma model (Fig. ) </w:t>
      </w:r>
      <w:r w:rsidR="00033725">
        <w:rPr>
          <w:rFonts w:ascii="Times New Roman" w:hAnsi="Times New Roman" w:cs="Times New Roman"/>
          <w:highlight w:val="yellow"/>
        </w:rPr>
        <w:t>&gt;&gt;</w:t>
      </w:r>
      <w:r w:rsidR="004A3172" w:rsidRPr="00033725">
        <w:rPr>
          <w:rFonts w:ascii="Times New Roman" w:hAnsi="Times New Roman" w:cs="Times New Roman"/>
          <w:highlight w:val="yellow"/>
        </w:rPr>
        <w:t>RNAseq data</w:t>
      </w:r>
      <w:r w:rsidR="00033725" w:rsidRPr="00033725">
        <w:rPr>
          <w:rFonts w:ascii="Times New Roman" w:hAnsi="Times New Roman" w:cs="Times New Roman"/>
          <w:highlight w:val="yellow"/>
        </w:rPr>
        <w:t>&lt;&lt;</w:t>
      </w:r>
      <w:r w:rsidR="004A3172">
        <w:rPr>
          <w:rFonts w:ascii="Times New Roman" w:hAnsi="Times New Roman" w:cs="Times New Roman"/>
        </w:rPr>
        <w:t xml:space="preserve">  </w:t>
      </w:r>
    </w:p>
    <w:p w14:paraId="50133010" w14:textId="77777777" w:rsidR="00A17608" w:rsidRDefault="00A17608" w:rsidP="003978D5">
      <w:pPr>
        <w:spacing w:line="360" w:lineRule="auto"/>
        <w:jc w:val="both"/>
        <w:rPr>
          <w:rFonts w:ascii="Times New Roman" w:eastAsia="Times New Roman" w:hAnsi="Times New Roman" w:cs="Times New Roman"/>
        </w:rPr>
      </w:pPr>
    </w:p>
    <w:p w14:paraId="65E7ADE0" w14:textId="77777777" w:rsidR="003171E9" w:rsidRDefault="003171E9" w:rsidP="003978D5">
      <w:pPr>
        <w:spacing w:line="360" w:lineRule="auto"/>
        <w:jc w:val="both"/>
        <w:rPr>
          <w:rFonts w:ascii="Times New Roman" w:eastAsia="Times New Roman" w:hAnsi="Times New Roman" w:cs="Times New Roman"/>
          <w:b/>
          <w:color w:val="000000"/>
        </w:rPr>
      </w:pPr>
    </w:p>
    <w:p w14:paraId="7657B6DC" w14:textId="75756FDC" w:rsidR="00A17608" w:rsidRPr="00A17608" w:rsidRDefault="00FC2A55" w:rsidP="003978D5">
      <w:pP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Combined blockade of CEACAM1 and PD1</w:t>
      </w:r>
      <w:r w:rsidR="00526E4C">
        <w:rPr>
          <w:rFonts w:ascii="Times New Roman" w:eastAsia="Times New Roman" w:hAnsi="Times New Roman" w:cs="Times New Roman"/>
          <w:b/>
          <w:color w:val="000000"/>
        </w:rPr>
        <w:t xml:space="preserve"> has beneficial outcome for the hosts in a pre-clinical model and from clinical patient samples.  </w:t>
      </w:r>
    </w:p>
    <w:p w14:paraId="08C60070" w14:textId="69440F65" w:rsidR="00FC2A55" w:rsidRDefault="00FC2A55" w:rsidP="003978D5">
      <w:pPr>
        <w:spacing w:line="360" w:lineRule="auto"/>
        <w:jc w:val="both"/>
        <w:rPr>
          <w:rFonts w:ascii="Times New Roman" w:eastAsia="Times New Roman" w:hAnsi="Times New Roman" w:cs="Times New Roman"/>
          <w:b/>
          <w:color w:val="000000"/>
        </w:rPr>
      </w:pPr>
    </w:p>
    <w:p w14:paraId="730F8183" w14:textId="0EE2F2D6" w:rsidR="00526E4C" w:rsidRDefault="00526E4C" w:rsidP="003978D5">
      <w:pPr>
        <w:spacing w:line="360" w:lineRule="auto"/>
        <w:jc w:val="both"/>
        <w:rPr>
          <w:rFonts w:ascii="Times New Roman" w:eastAsia="Times New Roman" w:hAnsi="Times New Roman" w:cs="Times New Roman"/>
          <w:b/>
          <w:color w:val="000000"/>
        </w:rPr>
      </w:pPr>
      <w:r w:rsidRPr="00281C82">
        <w:rPr>
          <w:rFonts w:ascii="Times New Roman" w:hAnsi="Times New Roman" w:cs="Times New Roman"/>
          <w:i/>
          <w:highlight w:val="lightGray"/>
        </w:rPr>
        <w:t xml:space="preserve">CP08 </w:t>
      </w:r>
      <w:r>
        <w:rPr>
          <w:rFonts w:ascii="Times New Roman" w:hAnsi="Times New Roman" w:cs="Times New Roman"/>
          <w:i/>
          <w:highlight w:val="lightGray"/>
        </w:rPr>
        <w:t>PD1 comb NSG</w:t>
      </w:r>
      <w:r w:rsidRPr="00281C82">
        <w:rPr>
          <w:rFonts w:ascii="Times New Roman" w:hAnsi="Times New Roman" w:cs="Times New Roman"/>
          <w:i/>
          <w:highlight w:val="lightGray"/>
        </w:rPr>
        <w:t xml:space="preserve"> figure</w:t>
      </w:r>
      <w:r>
        <w:rPr>
          <w:rFonts w:ascii="Times New Roman" w:hAnsi="Times New Roman" w:cs="Times New Roman"/>
          <w:i/>
          <w:highlight w:val="lightGray"/>
        </w:rPr>
        <w:t xml:space="preserve"> CD4 CD8 tumor proliferation figure – </w:t>
      </w:r>
      <w:r w:rsidR="00087931">
        <w:rPr>
          <w:rFonts w:ascii="Times New Roman" w:hAnsi="Times New Roman" w:cs="Times New Roman"/>
          <w:i/>
          <w:highlight w:val="lightGray"/>
        </w:rPr>
        <w:t xml:space="preserve">melanoma patient phenotype figure - </w:t>
      </w:r>
      <w:r>
        <w:rPr>
          <w:rFonts w:ascii="Times New Roman" w:hAnsi="Times New Roman" w:cs="Times New Roman"/>
          <w:i/>
          <w:highlight w:val="lightGray"/>
        </w:rPr>
        <w:t xml:space="preserve">in vitro patient comb TNF-a, IFN-g </w:t>
      </w:r>
      <w:r w:rsidRPr="00281C82">
        <w:rPr>
          <w:rFonts w:ascii="Times New Roman" w:hAnsi="Times New Roman" w:cs="Times New Roman"/>
          <w:i/>
          <w:highlight w:val="lightGray"/>
        </w:rPr>
        <w:t>figure-</w:t>
      </w:r>
      <w:r>
        <w:rPr>
          <w:rFonts w:ascii="Times New Roman" w:hAnsi="Times New Roman" w:cs="Times New Roman"/>
          <w:i/>
        </w:rPr>
        <w:t xml:space="preserve"> </w:t>
      </w:r>
    </w:p>
    <w:p w14:paraId="2FEB054B" w14:textId="0D15AC7D" w:rsidR="003171E9" w:rsidRDefault="003171E9" w:rsidP="003978D5">
      <w:pPr>
        <w:spacing w:line="360" w:lineRule="auto"/>
        <w:jc w:val="both"/>
        <w:rPr>
          <w:rFonts w:ascii="Times New Roman" w:eastAsia="Times New Roman" w:hAnsi="Times New Roman" w:cs="Times New Roman"/>
          <w:color w:val="000000"/>
        </w:rPr>
      </w:pPr>
    </w:p>
    <w:p w14:paraId="3D6B926E" w14:textId="024C71F5" w:rsidR="00730F8C" w:rsidRPr="00730F8C" w:rsidRDefault="00730F8C" w:rsidP="003978D5">
      <w:pPr>
        <w:spacing w:line="360" w:lineRule="auto"/>
        <w:jc w:val="both"/>
        <w:rPr>
          <w:rFonts w:ascii="Times New Roman" w:eastAsia="Times New Roman" w:hAnsi="Times New Roman" w:cs="Times New Roman"/>
          <w:color w:val="000000"/>
        </w:rPr>
      </w:pPr>
      <w:r w:rsidRPr="00730F8C">
        <w:rPr>
          <w:rFonts w:ascii="Times New Roman" w:eastAsia="Times New Roman" w:hAnsi="Times New Roman" w:cs="Times New Roman"/>
          <w:color w:val="000000"/>
        </w:rPr>
        <w:t xml:space="preserve">Pre-treatment tumour samples from </w:t>
      </w:r>
      <w:r>
        <w:rPr>
          <w:rFonts w:ascii="Times New Roman" w:eastAsia="Times New Roman" w:hAnsi="Times New Roman" w:cs="Times New Roman"/>
          <w:color w:val="000000"/>
        </w:rPr>
        <w:t>with</w:t>
      </w:r>
      <w:r w:rsidRPr="00730F8C">
        <w:rPr>
          <w:rFonts w:ascii="Times New Roman" w:eastAsia="Times New Roman" w:hAnsi="Times New Roman" w:cs="Times New Roman"/>
          <w:color w:val="000000"/>
        </w:rPr>
        <w:t xml:space="preserve"> PD-1 blockade</w:t>
      </w:r>
      <w:r>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 xml:space="preserve">in metastatic </w:t>
      </w:r>
      <w:r>
        <w:rPr>
          <w:rFonts w:ascii="Times New Roman" w:eastAsia="Times New Roman" w:hAnsi="Times New Roman" w:cs="Times New Roman"/>
          <w:color w:val="000000"/>
        </w:rPr>
        <w:t xml:space="preserve">melanoma </w:t>
      </w:r>
      <w:r w:rsidRPr="00730F8C">
        <w:rPr>
          <w:rFonts w:ascii="Times New Roman" w:eastAsia="Times New Roman" w:hAnsi="Times New Roman" w:cs="Times New Roman"/>
          <w:color w:val="000000"/>
        </w:rPr>
        <w:t>cancer</w:t>
      </w:r>
      <w:r>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were used</w:t>
      </w:r>
    </w:p>
    <w:p w14:paraId="3F7C692B" w14:textId="2D141ADC" w:rsidR="00730F8C" w:rsidRDefault="00730F8C" w:rsidP="003978D5">
      <w:pPr>
        <w:spacing w:line="360" w:lineRule="auto"/>
        <w:jc w:val="both"/>
        <w:rPr>
          <w:rFonts w:ascii="Times New Roman" w:eastAsia="Times New Roman" w:hAnsi="Times New Roman" w:cs="Times New Roman"/>
          <w:color w:val="000000"/>
        </w:rPr>
      </w:pPr>
      <w:r w:rsidRPr="00730F8C">
        <w:rPr>
          <w:rFonts w:ascii="Times New Roman" w:eastAsia="Times New Roman" w:hAnsi="Times New Roman" w:cs="Times New Roman"/>
          <w:color w:val="000000"/>
        </w:rPr>
        <w:t>for an integrated evaluation of biomarkers (</w:t>
      </w:r>
      <w:r w:rsidR="00542F5C">
        <w:rPr>
          <w:rFonts w:ascii="Times New Roman" w:eastAsia="Times New Roman" w:hAnsi="Times New Roman" w:cs="Times New Roman"/>
          <w:color w:val="000000"/>
        </w:rPr>
        <w:t>REFs</w:t>
      </w:r>
      <w:r w:rsidRPr="00730F8C">
        <w:rPr>
          <w:rFonts w:ascii="Times New Roman" w:eastAsia="Times New Roman" w:hAnsi="Times New Roman" w:cs="Times New Roman"/>
          <w:color w:val="000000"/>
        </w:rPr>
        <w:t>). We categorized patients who responded</w:t>
      </w:r>
      <w:r>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to treatment with a complete or partial response as responders and</w:t>
      </w:r>
      <w:r>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compared them with non-responders, who displayed stable or progressive</w:t>
      </w:r>
      <w:r>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 xml:space="preserve">disease. </w:t>
      </w:r>
      <w:r w:rsidR="00230301" w:rsidRPr="008F4B35">
        <w:rPr>
          <w:rFonts w:ascii="Times New Roman" w:eastAsia="Times New Roman" w:hAnsi="Times New Roman" w:cs="Times New Roman"/>
          <w:color w:val="000000"/>
        </w:rPr>
        <w:t>In all of our cases, post-immune treatment metastatic samples represented immune treatment resistance (acquired resistance), as the tumors were resected for progression of disease. Pre-immune treatment samples represented a treatment-naïve state.</w:t>
      </w:r>
    </w:p>
    <w:p w14:paraId="06797EE5" w14:textId="77777777" w:rsidR="00E95272" w:rsidRPr="00E95272" w:rsidRDefault="00E95272" w:rsidP="00E95272">
      <w:pPr>
        <w:spacing w:line="360" w:lineRule="auto"/>
        <w:jc w:val="both"/>
        <w:rPr>
          <w:rFonts w:ascii="Times New Roman" w:eastAsia="Times New Roman" w:hAnsi="Times New Roman" w:cs="Times New Roman"/>
          <w:color w:val="000000"/>
        </w:rPr>
      </w:pPr>
      <w:r w:rsidRPr="00E95272">
        <w:rPr>
          <w:rFonts w:ascii="Times New Roman" w:eastAsia="Times New Roman" w:hAnsi="Times New Roman" w:cs="Times New Roman"/>
          <w:color w:val="000000"/>
        </w:rPr>
        <w:t xml:space="preserve">Floating cells represents T cells which have been deprived of the cell-cell interactions of the tumor microenvironment by depleting of (or separating from) the stroma cells whereas the digested T cells reflects the state of immune cells naïve to the intact metastatic lesion (i.e. intact tumor microenvironment). </w:t>
      </w:r>
    </w:p>
    <w:p w14:paraId="7D2EF945" w14:textId="7E05C56B" w:rsidR="00542F5C" w:rsidRDefault="00E95272" w:rsidP="00E95272">
      <w:pPr>
        <w:spacing w:line="360" w:lineRule="auto"/>
        <w:jc w:val="both"/>
        <w:rPr>
          <w:rFonts w:ascii="Times New Roman" w:eastAsia="Times New Roman" w:hAnsi="Times New Roman" w:cs="Times New Roman"/>
          <w:color w:val="000000"/>
        </w:rPr>
      </w:pPr>
      <w:r w:rsidRPr="00E95272">
        <w:rPr>
          <w:rFonts w:ascii="Times New Roman" w:eastAsia="Times New Roman" w:hAnsi="Times New Roman" w:cs="Times New Roman"/>
          <w:color w:val="000000"/>
        </w:rPr>
        <w:t xml:space="preserve"> </w:t>
      </w:r>
      <w:r w:rsidR="00730F8C">
        <w:rPr>
          <w:rFonts w:ascii="Times New Roman" w:eastAsia="Times New Roman" w:hAnsi="Times New Roman" w:cs="Times New Roman"/>
          <w:color w:val="000000"/>
        </w:rPr>
        <w:t>CEACAM</w:t>
      </w:r>
      <w:r w:rsidR="00730F8C" w:rsidRPr="00730F8C">
        <w:rPr>
          <w:rFonts w:ascii="Times New Roman" w:eastAsia="Times New Roman" w:hAnsi="Times New Roman" w:cs="Times New Roman"/>
          <w:color w:val="000000"/>
        </w:rPr>
        <w:t xml:space="preserve">1 expression on </w:t>
      </w:r>
      <w:r w:rsidR="00730F8C">
        <w:rPr>
          <w:rFonts w:ascii="Times New Roman" w:eastAsia="Times New Roman" w:hAnsi="Times New Roman" w:cs="Times New Roman"/>
          <w:color w:val="000000"/>
        </w:rPr>
        <w:t xml:space="preserve">CD4+ and CD8+ T cells </w:t>
      </w:r>
      <w:r w:rsidR="00730F8C" w:rsidRPr="00730F8C">
        <w:rPr>
          <w:rFonts w:ascii="Times New Roman" w:eastAsia="Times New Roman" w:hAnsi="Times New Roman" w:cs="Times New Roman"/>
          <w:color w:val="000000"/>
        </w:rPr>
        <w:t>was significantly associated with response (Fig. ).</w:t>
      </w:r>
      <w:r w:rsidR="00730F8C">
        <w:rPr>
          <w:rFonts w:ascii="Times New Roman" w:eastAsia="Times New Roman" w:hAnsi="Times New Roman" w:cs="Times New Roman"/>
          <w:color w:val="000000"/>
        </w:rPr>
        <w:t xml:space="preserve"> </w:t>
      </w:r>
    </w:p>
    <w:p w14:paraId="64D5FACD" w14:textId="77777777" w:rsidR="00230301" w:rsidRDefault="00730F8C" w:rsidP="003978D5">
      <w:pPr>
        <w:spacing w:line="360" w:lineRule="auto"/>
        <w:jc w:val="both"/>
        <w:rPr>
          <w:rFonts w:ascii="Times New Roman" w:eastAsia="Times New Roman" w:hAnsi="Times New Roman" w:cs="Times New Roman"/>
          <w:color w:val="000000"/>
        </w:rPr>
      </w:pPr>
      <w:r w:rsidRPr="00730F8C">
        <w:rPr>
          <w:rFonts w:ascii="Times New Roman" w:eastAsia="Times New Roman" w:hAnsi="Times New Roman" w:cs="Times New Roman"/>
          <w:color w:val="000000"/>
        </w:rPr>
        <w:t xml:space="preserve">By contrast, </w:t>
      </w:r>
      <w:r w:rsidRPr="008F4B35">
        <w:rPr>
          <w:rFonts w:ascii="Times New Roman" w:eastAsia="Times New Roman" w:hAnsi="Times New Roman" w:cs="Times New Roman"/>
          <w:color w:val="000000"/>
        </w:rPr>
        <w:t>CEACAM1</w:t>
      </w:r>
      <w:r w:rsidRPr="00730F8C">
        <w:rPr>
          <w:rFonts w:ascii="Times New Roman" w:eastAsia="Times New Roman" w:hAnsi="Times New Roman" w:cs="Times New Roman"/>
          <w:color w:val="000000"/>
        </w:rPr>
        <w:t xml:space="preserve"> expression on tumour cells was not associated with</w:t>
      </w:r>
      <w:r w:rsidRPr="008F4B35">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response (Supplementary</w:t>
      </w:r>
      <w:r w:rsidRPr="008F4B35">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Fig</w:t>
      </w:r>
      <w:r w:rsidRPr="008F4B35">
        <w:rPr>
          <w:rFonts w:ascii="Times New Roman" w:eastAsia="Times New Roman" w:hAnsi="Times New Roman" w:cs="Times New Roman"/>
          <w:color w:val="000000"/>
        </w:rPr>
        <w:t>ure</w:t>
      </w:r>
      <w:r w:rsidRPr="00730F8C">
        <w:rPr>
          <w:rFonts w:ascii="Times New Roman" w:eastAsia="Times New Roman" w:hAnsi="Times New Roman" w:cs="Times New Roman"/>
          <w:color w:val="000000"/>
        </w:rPr>
        <w:t xml:space="preserve">). </w:t>
      </w:r>
    </w:p>
    <w:p w14:paraId="38D547BD" w14:textId="77572291" w:rsidR="00230301" w:rsidRDefault="00E92F50" w:rsidP="003978D5">
      <w:pPr>
        <w:spacing w:line="360" w:lineRule="auto"/>
        <w:jc w:val="both"/>
        <w:rPr>
          <w:rFonts w:ascii="Times New Roman" w:eastAsia="Times New Roman" w:hAnsi="Times New Roman" w:cs="Times New Roman"/>
          <w:color w:val="000000"/>
        </w:rPr>
      </w:pPr>
      <w:r w:rsidRPr="008F4B35">
        <w:rPr>
          <w:rFonts w:ascii="Times New Roman" w:eastAsia="Times New Roman" w:hAnsi="Times New Roman" w:cs="Times New Roman"/>
          <w:color w:val="000000"/>
        </w:rPr>
        <w:t xml:space="preserve">We isolated and conducted immune profiling of the tumor infiltrating lymphocytes (TILs) in metastatic lesions from pre- and post-immune treated melanoma patients (metastatic melanoma: Stage III/IV) (Table. 1). </w:t>
      </w:r>
    </w:p>
    <w:p w14:paraId="164D3013" w14:textId="71788D65" w:rsidR="00E92F50" w:rsidRPr="008F4B35" w:rsidRDefault="00E92F50" w:rsidP="003978D5">
      <w:pPr>
        <w:spacing w:line="360" w:lineRule="auto"/>
        <w:jc w:val="both"/>
        <w:rPr>
          <w:rFonts w:ascii="Times New Roman" w:eastAsia="Times New Roman" w:hAnsi="Times New Roman" w:cs="Times New Roman"/>
          <w:i/>
          <w:color w:val="000000"/>
        </w:rPr>
      </w:pPr>
      <w:r w:rsidRPr="008F4B35">
        <w:rPr>
          <w:rFonts w:ascii="Times New Roman" w:eastAsia="Times New Roman" w:hAnsi="Times New Roman" w:cs="Times New Roman"/>
          <w:color w:val="000000"/>
        </w:rPr>
        <w:t>Our preliminary data showed CEACAM1 up-regulation on CD3</w:t>
      </w:r>
      <w:r w:rsidRPr="008F4B35">
        <w:rPr>
          <w:rFonts w:ascii="Times New Roman" w:eastAsia="Times New Roman" w:hAnsi="Times New Roman" w:cs="Times New Roman"/>
          <w:color w:val="000000"/>
          <w:vertAlign w:val="superscript"/>
        </w:rPr>
        <w:t>+</w:t>
      </w:r>
      <w:r w:rsidRPr="008F4B35">
        <w:rPr>
          <w:rFonts w:ascii="Times New Roman" w:eastAsia="Times New Roman" w:hAnsi="Times New Roman" w:cs="Times New Roman"/>
          <w:color w:val="000000"/>
        </w:rPr>
        <w:t>CD4</w:t>
      </w:r>
      <w:r w:rsidRPr="008F4B35">
        <w:rPr>
          <w:rFonts w:ascii="Times New Roman" w:eastAsia="Times New Roman" w:hAnsi="Times New Roman" w:cs="Times New Roman"/>
          <w:color w:val="000000"/>
          <w:vertAlign w:val="superscript"/>
        </w:rPr>
        <w:t>+</w:t>
      </w:r>
      <w:r w:rsidRPr="008F4B35">
        <w:rPr>
          <w:rFonts w:ascii="Times New Roman" w:eastAsia="Times New Roman" w:hAnsi="Times New Roman" w:cs="Times New Roman"/>
          <w:color w:val="000000"/>
        </w:rPr>
        <w:t xml:space="preserve"> and CD3</w:t>
      </w:r>
      <w:r w:rsidRPr="008F4B35">
        <w:rPr>
          <w:rFonts w:ascii="Times New Roman" w:eastAsia="Times New Roman" w:hAnsi="Times New Roman" w:cs="Times New Roman"/>
          <w:color w:val="000000"/>
          <w:vertAlign w:val="superscript"/>
        </w:rPr>
        <w:t>+</w:t>
      </w:r>
      <w:r w:rsidRPr="008F4B35">
        <w:rPr>
          <w:rFonts w:ascii="Times New Roman" w:eastAsia="Times New Roman" w:hAnsi="Times New Roman" w:cs="Times New Roman"/>
          <w:color w:val="000000"/>
        </w:rPr>
        <w:t>CD8</w:t>
      </w:r>
      <w:r w:rsidRPr="008F4B35">
        <w:rPr>
          <w:rFonts w:ascii="Times New Roman" w:eastAsia="Times New Roman" w:hAnsi="Times New Roman" w:cs="Times New Roman"/>
          <w:color w:val="000000"/>
          <w:vertAlign w:val="superscript"/>
        </w:rPr>
        <w:t xml:space="preserve">+ </w:t>
      </w:r>
      <w:r w:rsidRPr="008F4B35">
        <w:rPr>
          <w:rFonts w:ascii="Times New Roman" w:eastAsia="Times New Roman" w:hAnsi="Times New Roman" w:cs="Times New Roman"/>
          <w:color w:val="000000"/>
        </w:rPr>
        <w:t>TILs from the patients who are resistant to targeted PD1 therapy (Fig. 1&amp; 2).</w:t>
      </w:r>
      <w:r w:rsidRPr="008F4B35">
        <w:rPr>
          <w:rFonts w:ascii="Times New Roman" w:eastAsia="Times New Roman" w:hAnsi="Times New Roman" w:cs="Times New Roman"/>
          <w:i/>
          <w:color w:val="000000"/>
        </w:rPr>
        <w:t xml:space="preserve"> </w:t>
      </w:r>
      <w:r w:rsidRPr="008F4B35">
        <w:rPr>
          <w:rFonts w:ascii="Times New Roman" w:eastAsia="Times New Roman" w:hAnsi="Times New Roman" w:cs="Times New Roman"/>
          <w:color w:val="000000"/>
        </w:rPr>
        <w:t>When we isolated peripheral blood mononuclear cells (PBMC) from the pre- and post-immune treated melanoma patients (metastatic melanoma: Stage III/IV) (Table. 2), we found CEACAM1 up-regulation on CD3</w:t>
      </w:r>
      <w:r w:rsidRPr="008F4B35">
        <w:rPr>
          <w:rFonts w:ascii="Times New Roman" w:eastAsia="Times New Roman" w:hAnsi="Times New Roman" w:cs="Times New Roman"/>
          <w:color w:val="000000"/>
          <w:vertAlign w:val="superscript"/>
        </w:rPr>
        <w:t>+</w:t>
      </w:r>
      <w:r w:rsidRPr="008F4B35">
        <w:rPr>
          <w:rFonts w:ascii="Times New Roman" w:eastAsia="Times New Roman" w:hAnsi="Times New Roman" w:cs="Times New Roman"/>
          <w:color w:val="000000"/>
        </w:rPr>
        <w:t>CD8</w:t>
      </w:r>
      <w:r w:rsidRPr="008F4B35">
        <w:rPr>
          <w:rFonts w:ascii="Times New Roman" w:eastAsia="Times New Roman" w:hAnsi="Times New Roman" w:cs="Times New Roman"/>
          <w:color w:val="000000"/>
          <w:vertAlign w:val="superscript"/>
        </w:rPr>
        <w:t xml:space="preserve">+ </w:t>
      </w:r>
      <w:r w:rsidRPr="008F4B35">
        <w:rPr>
          <w:rFonts w:ascii="Times New Roman" w:eastAsia="Times New Roman" w:hAnsi="Times New Roman" w:cs="Times New Roman"/>
          <w:color w:val="000000"/>
        </w:rPr>
        <w:t xml:space="preserve">circulating T cells from the patients who are resistant to targeted PD1 therapy (Fig. 3). Culture supernatants from </w:t>
      </w:r>
      <w:r w:rsidRPr="008F4B35">
        <w:rPr>
          <w:rFonts w:ascii="Times New Roman" w:eastAsia="Times New Roman" w:hAnsi="Times New Roman" w:cs="Times New Roman"/>
          <w:i/>
          <w:color w:val="000000"/>
        </w:rPr>
        <w:t>in vitro</w:t>
      </w:r>
      <w:r w:rsidRPr="008F4B35">
        <w:rPr>
          <w:rFonts w:ascii="Times New Roman" w:eastAsia="Times New Roman" w:hAnsi="Times New Roman" w:cs="Times New Roman"/>
          <w:color w:val="000000"/>
        </w:rPr>
        <w:t xml:space="preserve">-incubation of </w:t>
      </w:r>
      <w:r w:rsidR="008F4B35" w:rsidRPr="008F4B35">
        <w:rPr>
          <w:rFonts w:ascii="Times New Roman" w:eastAsia="Times New Roman" w:hAnsi="Times New Roman" w:cs="Times New Roman"/>
          <w:color w:val="000000"/>
        </w:rPr>
        <w:t>CP08</w:t>
      </w:r>
      <w:r w:rsidRPr="008F4B35">
        <w:rPr>
          <w:rFonts w:ascii="Times New Roman" w:eastAsia="Times New Roman" w:hAnsi="Times New Roman" w:cs="Times New Roman"/>
          <w:color w:val="000000"/>
        </w:rPr>
        <w:t xml:space="preserve"> with tumor dissociated cells from targeted PD1 </w:t>
      </w:r>
      <w:r w:rsidRPr="008F4B35">
        <w:rPr>
          <w:rFonts w:ascii="Times New Roman" w:eastAsia="Times New Roman" w:hAnsi="Times New Roman" w:cs="Times New Roman"/>
          <w:color w:val="000000"/>
        </w:rPr>
        <w:lastRenderedPageBreak/>
        <w:t>therapy failure melanoma patients were shown to enhance the IFN-</w:t>
      </w:r>
      <w:r w:rsidR="008F4B35" w:rsidRPr="008F4B35">
        <w:rPr>
          <w:rFonts w:ascii="Times New Roman" w:eastAsia="Times New Roman" w:hAnsi="Times New Roman" w:cs="Times New Roman"/>
          <w:color w:val="000000"/>
        </w:rPr>
        <w:t xml:space="preserve">g and TNF-a </w:t>
      </w:r>
      <w:r w:rsidRPr="008F4B35">
        <w:rPr>
          <w:rFonts w:ascii="Times New Roman" w:eastAsia="Times New Roman" w:hAnsi="Times New Roman" w:cs="Times New Roman"/>
          <w:color w:val="000000"/>
        </w:rPr>
        <w:t xml:space="preserve">production from ELISA (Fig. x). </w:t>
      </w:r>
    </w:p>
    <w:p w14:paraId="4BA1A7A1" w14:textId="4908FCEB" w:rsidR="00730F8C" w:rsidRDefault="008F4B35" w:rsidP="003978D5">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Treatment with a combination of mAbs targeting CEACAM1 and PD1 resulted in tumor control (Fig.) in xx % of tumor regression and enhanced CD4+ and CD8+ T cells infiltrations (Fig. ) and proliferations (Fig. ). </w:t>
      </w:r>
      <w:r w:rsidRPr="00E92F50">
        <w:rPr>
          <w:rFonts w:ascii="Times New Roman" w:eastAsia="Times New Roman" w:hAnsi="Times New Roman" w:cs="Times New Roman"/>
          <w:color w:val="000000"/>
        </w:rPr>
        <w:t>We have previous demonstrated that targeting CEACAM1 together with PD1 generates clinical additive benefits and is likely to function in different but agonistic pathways</w:t>
      </w:r>
      <w:r>
        <w:rPr>
          <w:rFonts w:ascii="Times New Roman" w:eastAsia="Times New Roman" w:hAnsi="Times New Roman" w:cs="Times New Roman"/>
          <w:color w:val="000000"/>
        </w:rPr>
        <w:t xml:space="preserve"> (REF)</w:t>
      </w:r>
      <w:r w:rsidRPr="00E92F50">
        <w:rPr>
          <w:rFonts w:ascii="Times New Roman" w:eastAsia="Times New Roman" w:hAnsi="Times New Roman" w:cs="Times New Roman"/>
          <w:color w:val="000000"/>
        </w:rPr>
        <w:t>. In that setting, CEACAM1 expression can also be identified in the most exhausted T cells which lack the capacity in producing IFN</w:t>
      </w:r>
      <w:r>
        <w:rPr>
          <w:rFonts w:ascii="Times New Roman" w:eastAsia="Times New Roman" w:hAnsi="Times New Roman" w:cs="Times New Roman"/>
          <w:color w:val="000000"/>
        </w:rPr>
        <w:t xml:space="preserve">-g (REF). </w:t>
      </w:r>
    </w:p>
    <w:p w14:paraId="48167CF3" w14:textId="77777777" w:rsidR="00784885" w:rsidRDefault="00784885" w:rsidP="003978D5">
      <w:pPr>
        <w:spacing w:line="360" w:lineRule="auto"/>
        <w:jc w:val="both"/>
        <w:rPr>
          <w:rFonts w:ascii="Times New Roman" w:eastAsia="Times New Roman" w:hAnsi="Times New Roman" w:cs="Times New Roman"/>
          <w:color w:val="000000"/>
        </w:rPr>
      </w:pPr>
    </w:p>
    <w:p w14:paraId="69B3118D" w14:textId="4ECDCBF6" w:rsidR="00087931" w:rsidRDefault="00730F8C" w:rsidP="003978D5">
      <w:pPr>
        <w:spacing w:line="360" w:lineRule="auto"/>
        <w:jc w:val="both"/>
        <w:rPr>
          <w:rFonts w:ascii="Times New Roman" w:eastAsia="Times New Roman" w:hAnsi="Times New Roman" w:cs="Times New Roman"/>
          <w:color w:val="000000"/>
        </w:rPr>
      </w:pPr>
      <w:r w:rsidRPr="00730F8C">
        <w:rPr>
          <w:rFonts w:ascii="Times New Roman" w:eastAsia="Times New Roman" w:hAnsi="Times New Roman" w:cs="Times New Roman"/>
          <w:color w:val="000000"/>
        </w:rPr>
        <w:t>We next performed transcriptome</w:t>
      </w:r>
      <w:r>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 xml:space="preserve">RNA sequencing (RNA-seq) in </w:t>
      </w:r>
      <w:r>
        <w:rPr>
          <w:rFonts w:ascii="Times New Roman" w:eastAsia="Times New Roman" w:hAnsi="Times New Roman" w:cs="Times New Roman"/>
          <w:color w:val="000000"/>
        </w:rPr>
        <w:t>these</w:t>
      </w:r>
      <w:r w:rsidRPr="00730F8C">
        <w:rPr>
          <w:rFonts w:ascii="Times New Roman" w:eastAsia="Times New Roman" w:hAnsi="Times New Roman" w:cs="Times New Roman"/>
          <w:color w:val="000000"/>
        </w:rPr>
        <w:t xml:space="preserve"> tissue samples and assessed correlations</w:t>
      </w:r>
      <w:r>
        <w:rPr>
          <w:rFonts w:ascii="Times New Roman" w:eastAsia="Times New Roman" w:hAnsi="Times New Roman" w:cs="Times New Roman"/>
          <w:color w:val="000000"/>
        </w:rPr>
        <w:t xml:space="preserve"> </w:t>
      </w:r>
      <w:r w:rsidRPr="00730F8C">
        <w:rPr>
          <w:rFonts w:ascii="Times New Roman" w:eastAsia="Times New Roman" w:hAnsi="Times New Roman" w:cs="Times New Roman"/>
          <w:color w:val="000000"/>
        </w:rPr>
        <w:t xml:space="preserve">with </w:t>
      </w:r>
      <w:r>
        <w:rPr>
          <w:rFonts w:ascii="Times New Roman" w:eastAsia="Times New Roman" w:hAnsi="Times New Roman" w:cs="Times New Roman"/>
          <w:color w:val="000000"/>
        </w:rPr>
        <w:t>effector immune responses with CP08 treatment</w:t>
      </w:r>
      <w:r w:rsidRPr="00730F8C">
        <w:rPr>
          <w:rFonts w:ascii="Times New Roman" w:eastAsia="Times New Roman" w:hAnsi="Times New Roman" w:cs="Times New Roman"/>
          <w:color w:val="000000"/>
        </w:rPr>
        <w:t xml:space="preserve"> (Supplementary Fig</w:t>
      </w:r>
      <w:r>
        <w:rPr>
          <w:rFonts w:ascii="Times New Roman" w:eastAsia="Times New Roman" w:hAnsi="Times New Roman" w:cs="Times New Roman"/>
          <w:color w:val="000000"/>
        </w:rPr>
        <w:t>ure</w:t>
      </w:r>
      <w:r w:rsidRPr="00730F8C">
        <w:rPr>
          <w:rFonts w:ascii="Times New Roman" w:eastAsia="Times New Roman" w:hAnsi="Times New Roman" w:cs="Times New Roman"/>
          <w:color w:val="000000"/>
        </w:rPr>
        <w:t xml:space="preserve">). </w:t>
      </w:r>
    </w:p>
    <w:p w14:paraId="4DEEE57E" w14:textId="77777777" w:rsidR="00730F8C" w:rsidRPr="00730F8C" w:rsidRDefault="00730F8C" w:rsidP="003978D5">
      <w:pPr>
        <w:spacing w:line="360" w:lineRule="auto"/>
        <w:jc w:val="both"/>
        <w:rPr>
          <w:rFonts w:ascii="Times New Roman" w:eastAsia="Times New Roman" w:hAnsi="Times New Roman" w:cs="Times New Roman"/>
          <w:color w:val="000000"/>
        </w:rPr>
      </w:pPr>
    </w:p>
    <w:p w14:paraId="398F81A1" w14:textId="21C4554A" w:rsidR="001A41A7" w:rsidRDefault="00781C03" w:rsidP="003978D5">
      <w:pPr>
        <w:spacing w:line="360" w:lineRule="auto"/>
        <w:jc w:val="both"/>
        <w:rPr>
          <w:rFonts w:ascii="Times New Roman" w:eastAsia="Times New Roman" w:hAnsi="Times New Roman" w:cs="Times New Roman"/>
          <w:b/>
          <w:color w:val="000000"/>
        </w:rPr>
      </w:pPr>
      <w:r w:rsidRPr="00784885">
        <w:rPr>
          <w:rFonts w:ascii="Times New Roman" w:eastAsia="Times New Roman" w:hAnsi="Times New Roman" w:cs="Times New Roman"/>
          <w:b/>
          <w:color w:val="000000"/>
          <w:highlight w:val="lightGray"/>
        </w:rPr>
        <w:t>Reinvigorate effector T cells from immunotherapy treatment failure melanoma patients</w:t>
      </w:r>
      <w:r>
        <w:rPr>
          <w:rFonts w:ascii="Times New Roman" w:eastAsia="Times New Roman" w:hAnsi="Times New Roman" w:cs="Times New Roman"/>
          <w:b/>
          <w:color w:val="000000"/>
        </w:rPr>
        <w:t xml:space="preserve">   </w:t>
      </w:r>
    </w:p>
    <w:p w14:paraId="0408B7A7" w14:textId="77777777" w:rsidR="00784885" w:rsidRPr="00087931" w:rsidRDefault="00784885" w:rsidP="003978D5">
      <w:pPr>
        <w:spacing w:line="360" w:lineRule="auto"/>
        <w:jc w:val="both"/>
        <w:rPr>
          <w:rFonts w:ascii="Times New Roman" w:eastAsia="Times New Roman" w:hAnsi="Times New Roman" w:cs="Times New Roman"/>
          <w:b/>
          <w:color w:val="000000"/>
        </w:rPr>
      </w:pPr>
    </w:p>
    <w:p w14:paraId="3D8AD53C" w14:textId="24128842" w:rsidR="00526E4C" w:rsidRPr="00526E4C" w:rsidRDefault="00C95449" w:rsidP="003978D5">
      <w:pPr>
        <w:spacing w:line="360" w:lineRule="auto"/>
        <w:jc w:val="both"/>
        <w:rPr>
          <w:rFonts w:ascii="Times New Roman" w:eastAsia="Times New Roman" w:hAnsi="Times New Roman" w:cs="Times New Roman"/>
          <w:b/>
          <w:color w:val="000000"/>
          <w:highlight w:val="lightGray"/>
        </w:rPr>
      </w:pPr>
      <w:r>
        <w:rPr>
          <w:rFonts w:ascii="Times New Roman" w:eastAsia="Times New Roman" w:hAnsi="Times New Roman" w:cs="Times New Roman"/>
          <w:b/>
          <w:color w:val="000000"/>
          <w:highlight w:val="lightGray"/>
        </w:rPr>
        <w:t>T</w:t>
      </w:r>
      <w:r w:rsidR="00526E4C" w:rsidRPr="00526E4C">
        <w:rPr>
          <w:rFonts w:ascii="Times New Roman" w:eastAsia="Times New Roman" w:hAnsi="Times New Roman" w:cs="Times New Roman"/>
          <w:b/>
          <w:color w:val="000000"/>
          <w:highlight w:val="lightGray"/>
        </w:rPr>
        <w:t xml:space="preserve">he generation of protective anti-tumor memory </w:t>
      </w:r>
    </w:p>
    <w:p w14:paraId="7A3878A3" w14:textId="77777777" w:rsidR="00A57C15" w:rsidRDefault="00A57C15" w:rsidP="003978D5">
      <w:pPr>
        <w:spacing w:line="360" w:lineRule="auto"/>
        <w:rPr>
          <w:rFonts w:ascii="Times New Roman" w:hAnsi="Times New Roman" w:cs="Times New Roman"/>
        </w:rPr>
      </w:pPr>
    </w:p>
    <w:p w14:paraId="6B6E9DEA" w14:textId="55CB7BA2" w:rsidR="009C3A72" w:rsidRDefault="00A64A56" w:rsidP="003978D5">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Discussion</w:t>
      </w:r>
    </w:p>
    <w:p w14:paraId="126BE51D" w14:textId="77777777" w:rsidR="005E0040" w:rsidRDefault="005E0040" w:rsidP="003978D5">
      <w:pPr>
        <w:spacing w:line="360" w:lineRule="auto"/>
        <w:rPr>
          <w:rFonts w:ascii="Times New Roman" w:eastAsia="Times New Roman" w:hAnsi="Times New Roman" w:cs="Times New Roman"/>
          <w:b/>
          <w:color w:val="000000"/>
        </w:rPr>
        <w:sectPr w:rsidR="005E0040" w:rsidSect="00F0217A">
          <w:pgSz w:w="12240" w:h="15840"/>
          <w:pgMar w:top="1440" w:right="1440" w:bottom="1440" w:left="1440" w:header="720" w:footer="720" w:gutter="0"/>
          <w:cols w:space="720"/>
          <w:docGrid w:linePitch="360"/>
        </w:sectPr>
      </w:pPr>
    </w:p>
    <w:p w14:paraId="3D67EF9A" w14:textId="58D58569" w:rsidR="000433E5" w:rsidRDefault="000433E5" w:rsidP="003978D5">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Methods</w:t>
      </w:r>
    </w:p>
    <w:p w14:paraId="50414674" w14:textId="77777777" w:rsidR="005E0040" w:rsidRPr="00E32660" w:rsidRDefault="005E0040" w:rsidP="005E0040">
      <w:pPr>
        <w:autoSpaceDE w:val="0"/>
        <w:autoSpaceDN w:val="0"/>
        <w:adjustRightInd w:val="0"/>
        <w:spacing w:line="360" w:lineRule="auto"/>
        <w:jc w:val="both"/>
        <w:rPr>
          <w:rFonts w:ascii="Times New Roman" w:hAnsi="Times New Roman" w:cs="Times New Roman"/>
          <w:b/>
          <w:bCs/>
        </w:rPr>
      </w:pPr>
      <w:r w:rsidRPr="00E32660">
        <w:rPr>
          <w:rFonts w:ascii="Times New Roman" w:hAnsi="Times New Roman" w:cs="Times New Roman"/>
          <w:b/>
          <w:bCs/>
        </w:rPr>
        <w:t>CyTOF Sample Preparation</w:t>
      </w:r>
    </w:p>
    <w:p w14:paraId="73389D77" w14:textId="77777777" w:rsidR="005E0040" w:rsidRPr="00E32660" w:rsidRDefault="005E0040" w:rsidP="005E0040">
      <w:pPr>
        <w:autoSpaceDE w:val="0"/>
        <w:autoSpaceDN w:val="0"/>
        <w:adjustRightInd w:val="0"/>
        <w:spacing w:line="360" w:lineRule="auto"/>
        <w:jc w:val="both"/>
        <w:rPr>
          <w:rFonts w:ascii="Times New Roman" w:hAnsi="Times New Roman" w:cs="Times New Roman"/>
        </w:rPr>
      </w:pPr>
      <w:r w:rsidRPr="00E32660">
        <w:rPr>
          <w:rFonts w:ascii="Times New Roman" w:hAnsi="Times New Roman" w:cs="Times New Roman"/>
        </w:rPr>
        <w:t xml:space="preserve">Antibodies were either purchased pre-conjugated from Fluidigm or purchased purified and conjugated in-house using MaxPar X8 Polymer Kits (Fluidigm) according to the manufacturer’s instructions. </w:t>
      </w:r>
    </w:p>
    <w:p w14:paraId="5DFDC974" w14:textId="77777777" w:rsidR="005E0040" w:rsidRPr="00E32660" w:rsidRDefault="005E0040" w:rsidP="005E0040">
      <w:pPr>
        <w:autoSpaceDE w:val="0"/>
        <w:autoSpaceDN w:val="0"/>
        <w:adjustRightInd w:val="0"/>
        <w:spacing w:line="360" w:lineRule="auto"/>
        <w:jc w:val="both"/>
        <w:rPr>
          <w:rFonts w:ascii="Times New Roman" w:hAnsi="Times New Roman" w:cs="Times New Roman"/>
        </w:rPr>
      </w:pPr>
    </w:p>
    <w:p w14:paraId="6C263E48" w14:textId="77777777" w:rsidR="005E0040" w:rsidRPr="00E32660" w:rsidRDefault="005E0040" w:rsidP="005E0040">
      <w:pPr>
        <w:autoSpaceDE w:val="0"/>
        <w:autoSpaceDN w:val="0"/>
        <w:adjustRightInd w:val="0"/>
        <w:spacing w:line="360" w:lineRule="auto"/>
        <w:jc w:val="both"/>
        <w:rPr>
          <w:rFonts w:ascii="Times New Roman" w:hAnsi="Times New Roman" w:cs="Times New Roman"/>
        </w:rPr>
      </w:pPr>
      <w:r w:rsidRPr="00E32660">
        <w:rPr>
          <w:rFonts w:ascii="Times New Roman" w:hAnsi="Times New Roman" w:cs="Times New Roman"/>
        </w:rPr>
        <w:t xml:space="preserve">For the first cohort of 15 patients (10 with immunotherapy resistant), cells from each tissue (blood, and tumor) were was stained for viability with 5mM cisplatin in PBS (Fluidigm) for 10 minutes at RT. Cells were then washed and split into three equal aliquots. One aliquot was stained with a Immune-cell-focused panel of antibodies (Panel 1, see below, Table) and the other aliquot was stained with a T-cell cytokines focused panel of antibodies (Panel 2) for 30 min RT. For the later, samples were washed, fixed, and permeabilized (eBiosciences) at RT for 30 min before being stained with intracellular antibodies (see below). They were washed and incubated in 0.125nM Ir intercalator (Fluidigm) diluted in PBS containing 2% formaldehyde and stored at 4 oC until acquisition. The third aliquot of the cells were subjected to function analyses (see later section). </w:t>
      </w:r>
    </w:p>
    <w:p w14:paraId="12303384" w14:textId="77777777" w:rsidR="005E0040" w:rsidRPr="00E32660" w:rsidRDefault="005E0040" w:rsidP="005E0040">
      <w:pPr>
        <w:autoSpaceDE w:val="0"/>
        <w:autoSpaceDN w:val="0"/>
        <w:adjustRightInd w:val="0"/>
        <w:spacing w:line="360" w:lineRule="auto"/>
        <w:jc w:val="both"/>
        <w:rPr>
          <w:rFonts w:ascii="Times New Roman" w:hAnsi="Times New Roman" w:cs="Times New Roman"/>
        </w:rPr>
      </w:pPr>
    </w:p>
    <w:p w14:paraId="0E914CA9" w14:textId="5E34FD08" w:rsidR="000433E5" w:rsidRPr="000433E5" w:rsidRDefault="005E0040" w:rsidP="005E0040">
      <w:pPr>
        <w:spacing w:line="360" w:lineRule="auto"/>
        <w:jc w:val="both"/>
        <w:rPr>
          <w:rFonts w:ascii="Times New Roman" w:eastAsia="Times New Roman" w:hAnsi="Times New Roman" w:cs="Times New Roman"/>
          <w:b/>
          <w:bCs/>
          <w:color w:val="000000"/>
        </w:rPr>
      </w:pPr>
      <w:r w:rsidRPr="00E32660">
        <w:rPr>
          <w:rFonts w:ascii="Times New Roman" w:hAnsi="Times New Roman" w:cs="Times New Roman"/>
        </w:rPr>
        <w:t>For the second cohort of 10 patients (8 with immunotherapy resistant), cells from each tissue (blood, and tumor) were was stained for viability with 5mM cisplatin in PBS (Fluidigm) for 10 minutes at RT. Cells were then washed and split into two equal aliquots. One aliquot was stained with a T-cell co-inhibitory and co-stimulatory molecules focused panel of antibodies (Panel 3, see below, Table) and the other aliquot was stained with a myeloid focused panel of antibodies (Panel 4) for 30 min RT. Samples were washed, fixed, and permeabilized (eBiosciences) at RT for 30 min before being stained with intracellular antibodies (see below). They were washed and incubated in 0.125nM Ir intercalator (Fluidigm) diluted in PBS containing 2% formaldehyde, and stored at 4 oC until acquisition</w:t>
      </w:r>
    </w:p>
    <w:p w14:paraId="7736AC02" w14:textId="0EF71807" w:rsidR="000433E5" w:rsidRPr="00383E49" w:rsidRDefault="000433E5" w:rsidP="005E0040">
      <w:pPr>
        <w:spacing w:line="360" w:lineRule="auto"/>
        <w:jc w:val="both"/>
        <w:rPr>
          <w:rFonts w:ascii="Times New Roman" w:hAnsi="Times New Roman" w:cs="Times New Roman"/>
          <w:b/>
          <w:bCs/>
        </w:rPr>
      </w:pPr>
      <w:r w:rsidRPr="00383E49">
        <w:rPr>
          <w:rFonts w:ascii="Times New Roman" w:hAnsi="Times New Roman" w:cs="Times New Roman"/>
          <w:b/>
          <w:bCs/>
          <w:i/>
        </w:rPr>
        <w:t>In vivo</w:t>
      </w:r>
      <w:r w:rsidRPr="00383E49">
        <w:rPr>
          <w:rFonts w:ascii="Times New Roman" w:hAnsi="Times New Roman" w:cs="Times New Roman"/>
          <w:b/>
          <w:bCs/>
        </w:rPr>
        <w:t xml:space="preserve"> human lymphocytes expansion using the Humanized NSG mice</w:t>
      </w:r>
    </w:p>
    <w:p w14:paraId="0771C6E9" w14:textId="77777777" w:rsidR="000433E5" w:rsidRPr="00383E49" w:rsidRDefault="000433E5" w:rsidP="003978D5">
      <w:pPr>
        <w:spacing w:line="360" w:lineRule="auto"/>
        <w:jc w:val="both"/>
        <w:rPr>
          <w:rFonts w:ascii="Times New Roman" w:hAnsi="Times New Roman" w:cs="Times New Roman"/>
          <w:b/>
          <w:bCs/>
        </w:rPr>
      </w:pPr>
    </w:p>
    <w:p w14:paraId="32E887A0"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Freshly isolated human PBMCs (5x10^6) were transfer via intraperitoneal (i.p.) injection into NOD.Cg-Prkdcscid Il2rgtm1Wjl/SzJ (NSG) mice. 21-days post PBMCs injections, NSG animals were examined for human immune cells implantations by the tail-bleeding. 24- , and 31-days post </w:t>
      </w:r>
      <w:r w:rsidRPr="000433E5">
        <w:rPr>
          <w:rFonts w:ascii="Times New Roman" w:hAnsi="Times New Roman" w:cs="Times New Roman"/>
        </w:rPr>
        <w:lastRenderedPageBreak/>
        <w:t xml:space="preserve">PBMCs injections, the humanized NSG mice were administered the first and the second doses of the indicated concentration of CEACAM1 antibody or isotype control antibody via i.p. injection. </w:t>
      </w:r>
    </w:p>
    <w:p w14:paraId="1DA7DAB2"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Upon study termination (34-days post PBMCs injection), mice were sacrifice and surgical dissected the spleens for further analyses. Single cell suspension from the engraft mice were stained with cell proliferation dye and cultured in-vitro for additional 2-days in the presence of soluble form of anti-human CD3 stimulation (2ug/ml, OKT3 clone) and rIL-2 (40U/ml) in completed RPMI medium. Cells were maintained at 10^7 cell/ml concentration. After in-vitro stimulation, cells were stained with antibodies to human CD45 pan leukocyte marker  and assessed by flow cytometer. </w:t>
      </w:r>
    </w:p>
    <w:p w14:paraId="4B7DA2C6" w14:textId="7A208FEA"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The human melanoma cell lines MALME-3M were obtained at the ATCC. MALME-3M were established in year of 1975 from a metastatic site (lung) in a 43-year-old Caucasian male with metastatic melanoma with BRAFV600E. 2x10^7 MALME-3M were subcutaneously (s.c.) injection into NOD.Cg-Prkdcscid Il2rgtm1Wjl/SzJ (NSG) mice. After a 30 min settle down of the mice, freshly isolated human PBMCs (1x10^8) were then transfer via intraperitoneal (i.p.) injections onto the tumor-bearing NSG mice. 7- to 9-days post PBMCs injections, NSG animals were examined for human immune cells implantations by the tail-bleeding. 10- , 13- , 17- , 20- , and 24-days post human cells injections, the tumor-bearing humanized NSG mice were administered the in total five doses of the indicated concentration of CEACAM1 antibody or isotype control antibody via i.p. injection. Upon study termination (34-days post human cells injection), mice were sacrifice and surgical dissected local grew as well as metastatic tumor together with the spleens and lung and liver were saved for further analyses. </w:t>
      </w:r>
    </w:p>
    <w:p w14:paraId="2DDA640B" w14:textId="77777777" w:rsidR="000433E5" w:rsidRPr="000433E5" w:rsidRDefault="000433E5" w:rsidP="003978D5">
      <w:pPr>
        <w:spacing w:line="360" w:lineRule="auto"/>
        <w:jc w:val="both"/>
        <w:rPr>
          <w:rFonts w:ascii="Times New Roman" w:hAnsi="Times New Roman" w:cs="Times New Roman"/>
        </w:rPr>
      </w:pPr>
    </w:p>
    <w:p w14:paraId="2E3CB2DE" w14:textId="38616DC1"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Tumour cells were stained with the following antibodies according to standard procedures: fluorochrome-conjugated monoclonal antibody specific for human CD44, CD133 and CEACAM1. Data were acquired with a Cytoflex flow cytometer (Invitrogen) and analyzed with FlowJo software (TreeStar, V7.6.5 for Windows). Sorting of local and metastatic cancer cells was performed with a FACS DiVa cell sorter (BD Biosciences). </w:t>
      </w:r>
    </w:p>
    <w:p w14:paraId="69A6C351"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[389] Tumour biopsies were subjected to either an enzymatic digest or to a commercial mechanical/enzymatic dissociation system (GentleMACS dissociator, Miltenyi Biotec). The enzymatic digest was based upon methodology previously established for the generation of melanoma TILs (Dudley et al, 2003, 2008). In brief, tumour biopsies were cut into small fragments </w:t>
      </w:r>
      <w:r w:rsidRPr="000433E5">
        <w:rPr>
          <w:rFonts w:ascii="Cambria Math" w:hAnsi="Cambria Math" w:cs="Cambria Math"/>
        </w:rPr>
        <w:lastRenderedPageBreak/>
        <w:t>∼</w:t>
      </w:r>
      <w:r w:rsidRPr="000433E5">
        <w:rPr>
          <w:rFonts w:ascii="Times New Roman" w:hAnsi="Times New Roman" w:cs="Times New Roman"/>
        </w:rPr>
        <w:t xml:space="preserve">2–3 mm in length and put in an enzyme digest mix consisting of 100U ml−1 DNAse, 10 mg ml−1 collagenase VIII (Sigma-Aldrich) and incubated 45 min at 37oC temperature under continuous rotation. GentleMACS dissociation was performed according to the manufacturer’s protocol. Briefly, the tumour was cut into small fragments about 2–3 mm in length and put in a C-tube (Miltenyi Biotech) with RPMI 1640 (Lonza, Slough, UK) and solutions 1, 2 and 3 (all from Miltenyi Biotec) according to the manufacturer’s recommendation; the digest mix containing the tumour was then subjected to three 36-second mechanical disaggregation steps (programs h_tumor_01.01, 02.01 and 03.01) in the GentleMACS dissociator interspersed by two 30-min incubations at 37 °C performed after the first and the second disaggregation steps, respectively. After disaggregation, TILs from the enzymatic digest and the GentleMACS dissociation were passed through 100-μm strainers for the further analyses. Dissociated tumor cells and the autologous PBMCs were stained with the following antibodies according to standard procedures: fluorochrome-conjugated monoclonal antibody specific for human CD3, CD4, CD8, TIM-3, PD1, CEACAM1, CD45 and viable dye. Data were acquired with a Cytoflex flow cytometer (Invitrogen) and analyzed with FlowJo software (TreeStar, V7.6.5 for Windows). </w:t>
      </w:r>
    </w:p>
    <w:p w14:paraId="3D9FDE02"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In vitro assay for T cell function in tumor milieu: Dissociated tumor cells and the autologous PBMCs were cultured in complete media (RPMI 1640 (Lonza) supplemented with 10% fetal calf serum (FCS), 1% glutamine, 100 IU ml−1 penicillin, 100 μg ml−1 streptomycin (Life Technologies), 25 mM HEPES (Sigma-Aldrich) in 96-well plates at a concentration of 0.5 × 10^5 ml−1 with 100 IU ml−1 recombinant IL-2 (NIH) and soluble CD3 (1</w:t>
      </w:r>
      <w:r w:rsidRPr="000433E5">
        <w:rPr>
          <w:rFonts w:ascii="Times New Roman" w:hAnsi="Times New Roman" w:cs="Times New Roman"/>
        </w:rPr>
        <w:t>g/ml) in the presence of various concentrations of antibodies or the relevant isotype controls. After 96 hors with such T cells activation condition cultivated, 180 ul of 0.5 × 10^5 total cell-cultured supernatants were collected for further TNF-</w:t>
      </w:r>
      <w:r w:rsidRPr="000433E5">
        <w:rPr>
          <w:rFonts w:ascii="Times New Roman" w:hAnsi="Times New Roman" w:cs="Times New Roman"/>
        </w:rPr>
        <w:t> and IFN-</w:t>
      </w:r>
      <w:r w:rsidRPr="000433E5">
        <w:rPr>
          <w:rFonts w:ascii="Times New Roman" w:hAnsi="Times New Roman" w:cs="Times New Roman"/>
        </w:rPr>
        <w:t xml:space="preserve"> ELISA (BD) analyses following the manufacture procedures.  </w:t>
      </w:r>
    </w:p>
    <w:p w14:paraId="3914B590" w14:textId="0CBC5B36"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The cervical adenocarcinoma cell line HeLa (ATCC No CCL-2) as well as transfected cell lines HeLaCEACAM1, HeLaCEACAM3, HeLaCEACAM5, HeLaCEACAM6 and HeLaCEACAM8 used for flow cytometry experiments were were cultured at 37 °C, 5.0% CO2 in Dulbecco's modified Eagle's medium supplemented with 10% fetal bovine serum, penicillin (100 U/ml) and dihydrostreptomycin (100 μg/ml). Cell lines were stained with the indicative antibodies followed  by fluorochrome-conjugated monoclonal antibody specific for the indicative antibodies isotypes such as human IgG4 and muse IgG1 together with viable dye (DAPI). Data were acquired with a </w:t>
      </w:r>
      <w:r w:rsidRPr="000433E5">
        <w:rPr>
          <w:rFonts w:ascii="Times New Roman" w:hAnsi="Times New Roman" w:cs="Times New Roman"/>
        </w:rPr>
        <w:lastRenderedPageBreak/>
        <w:t xml:space="preserve">Cytoflex flow cytometer (Invitrogen) and analyzed with FlowJo software (TreeStar, V7.6.5 for Windows). </w:t>
      </w:r>
    </w:p>
    <w:p w14:paraId="6A86300C" w14:textId="2D5D7553"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Merkel cell carcinoma biopsies were subjected to a commercial mechanical/enzymatic dissociation system (GentleMACS dissociator, Miltenyi Biotec), according to the manufacturer’s protocol. Briefly, the tumour was cut into small fragments about 2–3 mm in length and put in a C-tube (Miltenyi Biotech) with RPMI 1640 (Lonza, Slough, UK) and solutions 1, 2 and 3 (all from Miltenyi Biotec) according to the manufacturer’s recommendation; the digest mix containing the tumour was then subjected to three 36-second mechanical disaggregation steps (programs h_tumor_01.01, 02.01 and 03.01) in the GentleMACS dissociator interspersed by two 30-min incubations at 37 °C performed after the first and the second disaggregation steps, respectively. After disaggregation, TILs from the enzymatic digest and the GentleMACS dissociation were passed through 100-μm strainers for the further analyses. In vitro assay for T cell function in tumor milieu: Dissociated tumor cells and the autologous PBMCs were cultured in complete media (RPMI 1640 (Lonza) supplemented with 10% fetal calf serum (FCS), 1% glutamine, 100 IU ml−1 penicillin, 100 μg ml−1 streptomycin (Life Technologies), 25 mM HEPES (Sigma-Aldrich) in 96-well plates at a concentration of 0.5 × 10^5 ml−1 with 100 IU ml−1 recombinant IL-2 (NIH) and soluble CD3 (1</w:t>
      </w:r>
      <w:r w:rsidRPr="000433E5">
        <w:rPr>
          <w:rFonts w:ascii="Times New Roman" w:hAnsi="Times New Roman" w:cs="Times New Roman"/>
        </w:rPr>
        <w:t>g/ml) in the presence of various concentrations of antibodies or the relevant isotype controls. After 96 hors with such T cells activation condition cultivated, 180 ul of 0.5 × 10^5 total cell-cultured supernatants were collected for further TNF-</w:t>
      </w:r>
      <w:r w:rsidRPr="000433E5">
        <w:rPr>
          <w:rFonts w:ascii="Times New Roman" w:hAnsi="Times New Roman" w:cs="Times New Roman"/>
        </w:rPr>
        <w:t> and IFN-</w:t>
      </w:r>
      <w:r w:rsidRPr="000433E5">
        <w:rPr>
          <w:rFonts w:ascii="Times New Roman" w:hAnsi="Times New Roman" w:cs="Times New Roman"/>
        </w:rPr>
        <w:t xml:space="preserve"> ELISA (BD) analyses following the manufacture procedures.  </w:t>
      </w:r>
    </w:p>
    <w:p w14:paraId="38EE3B4A" w14:textId="77777777" w:rsidR="000433E5" w:rsidRPr="000433E5" w:rsidRDefault="000433E5" w:rsidP="003978D5">
      <w:pPr>
        <w:spacing w:line="360" w:lineRule="auto"/>
        <w:jc w:val="both"/>
        <w:rPr>
          <w:rFonts w:ascii="Times New Roman" w:hAnsi="Times New Roman" w:cs="Times New Roman"/>
        </w:rPr>
      </w:pPr>
    </w:p>
    <w:p w14:paraId="2665542F" w14:textId="763EF414" w:rsid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The human melanoma cell lines MALME-3M were obtained at the ATCC. MALME-3M were established in year of 1975 from a metastatic site (lung) in a 43-year-old Caucasian male with metastatic melanoma with BRAFV600E. 2x10^7 MALME-3M were subcutaneously (s.c.) injection into NOD.Cg-Prkdcscid Il2rgtm1Wjl/SzJ (NSG) mice. After a 30 min settle down of the mice, freshly isolated human PBMCs (1x10^8) were then transfer via intraperitoneal (i.p.) injections onto the tumor-bearing NSG mice. 7- to 9-days post PBMCs injections, NSG animals were examined for human immune cells implantations by the tail-bleeding. 10- , 13- , 17- , 20- , and 24-days post human cells injections, the tumor-bearing humanized NSG mice were administered the in total five doses of CP08 antibody (2mg/kg), CM-24 (2mg/kg) or isotype control antibody (2mg/kg) via i.p. injection. Upon study termination (34-days post human cells </w:t>
      </w:r>
      <w:r w:rsidRPr="000433E5">
        <w:rPr>
          <w:rFonts w:ascii="Times New Roman" w:hAnsi="Times New Roman" w:cs="Times New Roman"/>
        </w:rPr>
        <w:lastRenderedPageBreak/>
        <w:t xml:space="preserve">injection), mice were sacrifice and surgical dissected local grew as well as metastatic tumor together with the spleens and lung and liver were saved for further analyses. Specifically in this setting of the experiment, total cells counts as well as the frequency of the CD4, CD8 and tumor cells characterized by high in FSC and high in SSC with negative for human pan-leukocytes, CD45 marker expression were documented.  </w:t>
      </w:r>
    </w:p>
    <w:p w14:paraId="2DF81D4E" w14:textId="77777777" w:rsidR="000433E5" w:rsidRPr="000433E5" w:rsidRDefault="000433E5" w:rsidP="003978D5">
      <w:pPr>
        <w:spacing w:line="360" w:lineRule="auto"/>
        <w:jc w:val="both"/>
        <w:rPr>
          <w:rFonts w:ascii="Times New Roman" w:hAnsi="Times New Roman" w:cs="Times New Roman"/>
          <w:b/>
          <w:bCs/>
        </w:rPr>
      </w:pPr>
      <w:r w:rsidRPr="000433E5">
        <w:rPr>
          <w:rFonts w:ascii="Times New Roman" w:hAnsi="Times New Roman" w:cs="Times New Roman"/>
          <w:b/>
          <w:bCs/>
        </w:rPr>
        <w:t>Humanized NSG tumor implantation model</w:t>
      </w:r>
    </w:p>
    <w:p w14:paraId="5C154554" w14:textId="796E527C" w:rsidR="000433E5" w:rsidRPr="000433E5" w:rsidRDefault="000433E5" w:rsidP="003978D5">
      <w:pPr>
        <w:spacing w:line="360" w:lineRule="auto"/>
        <w:jc w:val="both"/>
        <w:rPr>
          <w:rFonts w:ascii="Times New Roman" w:hAnsi="Times New Roman" w:cs="Times New Roman"/>
          <w:b/>
          <w:bCs/>
        </w:rPr>
      </w:pPr>
      <w:r w:rsidRPr="000433E5">
        <w:rPr>
          <w:rFonts w:ascii="Times New Roman" w:hAnsi="Times New Roman" w:cs="Times New Roman"/>
          <w:b/>
          <w:bCs/>
        </w:rPr>
        <w:t xml:space="preserve">Cell lines </w:t>
      </w:r>
    </w:p>
    <w:p w14:paraId="37118B9F" w14:textId="77777777" w:rsidR="000433E5" w:rsidRPr="000433E5" w:rsidRDefault="000433E5" w:rsidP="003978D5">
      <w:pPr>
        <w:spacing w:line="360" w:lineRule="auto"/>
        <w:jc w:val="both"/>
        <w:rPr>
          <w:rFonts w:ascii="Times New Roman" w:hAnsi="Times New Roman" w:cs="Times New Roman"/>
          <w:bCs/>
        </w:rPr>
      </w:pPr>
      <w:r w:rsidRPr="000433E5">
        <w:rPr>
          <w:rFonts w:ascii="Times New Roman" w:hAnsi="Times New Roman" w:cs="Times New Roman"/>
          <w:bCs/>
        </w:rPr>
        <w:t>The human melanoma cell lines MALME-3M were kindly provided by NB (Institute). The cervical adenocarcinoma cell line HeLa (ATCC No CCL-2) as well as transfected cell lines HeLa</w:t>
      </w:r>
      <w:r w:rsidRPr="000433E5">
        <w:rPr>
          <w:rFonts w:ascii="Times New Roman" w:hAnsi="Times New Roman" w:cs="Times New Roman"/>
          <w:bCs/>
          <w:vertAlign w:val="superscript"/>
        </w:rPr>
        <w:t>CEACAM1</w:t>
      </w:r>
      <w:r w:rsidRPr="000433E5">
        <w:rPr>
          <w:rFonts w:ascii="Times New Roman" w:hAnsi="Times New Roman" w:cs="Times New Roman"/>
          <w:bCs/>
        </w:rPr>
        <w:t>, HeLa</w:t>
      </w:r>
      <w:r w:rsidRPr="000433E5">
        <w:rPr>
          <w:rFonts w:ascii="Times New Roman" w:hAnsi="Times New Roman" w:cs="Times New Roman"/>
          <w:bCs/>
          <w:vertAlign w:val="superscript"/>
        </w:rPr>
        <w:t>CEACAM3</w:t>
      </w:r>
      <w:r w:rsidRPr="000433E5">
        <w:rPr>
          <w:rFonts w:ascii="Times New Roman" w:hAnsi="Times New Roman" w:cs="Times New Roman"/>
          <w:bCs/>
        </w:rPr>
        <w:t>, HeLa</w:t>
      </w:r>
      <w:r w:rsidRPr="000433E5">
        <w:rPr>
          <w:rFonts w:ascii="Times New Roman" w:hAnsi="Times New Roman" w:cs="Times New Roman"/>
          <w:bCs/>
          <w:vertAlign w:val="superscript"/>
        </w:rPr>
        <w:t>CEACAM5</w:t>
      </w:r>
      <w:r w:rsidRPr="000433E5">
        <w:rPr>
          <w:rFonts w:ascii="Times New Roman" w:hAnsi="Times New Roman" w:cs="Times New Roman"/>
          <w:bCs/>
        </w:rPr>
        <w:t>, HeLa</w:t>
      </w:r>
      <w:r w:rsidRPr="000433E5">
        <w:rPr>
          <w:rFonts w:ascii="Times New Roman" w:hAnsi="Times New Roman" w:cs="Times New Roman"/>
          <w:bCs/>
          <w:vertAlign w:val="superscript"/>
        </w:rPr>
        <w:t>CEACAM6</w:t>
      </w:r>
      <w:r w:rsidRPr="000433E5">
        <w:rPr>
          <w:rFonts w:ascii="Times New Roman" w:hAnsi="Times New Roman" w:cs="Times New Roman"/>
          <w:bCs/>
        </w:rPr>
        <w:t xml:space="preserve"> and HeLa</w:t>
      </w:r>
      <w:r w:rsidRPr="000433E5">
        <w:rPr>
          <w:rFonts w:ascii="Times New Roman" w:hAnsi="Times New Roman" w:cs="Times New Roman"/>
          <w:bCs/>
          <w:vertAlign w:val="superscript"/>
        </w:rPr>
        <w:t>CEACAM8</w:t>
      </w:r>
      <w:r w:rsidRPr="000433E5">
        <w:rPr>
          <w:rFonts w:ascii="Times New Roman" w:hAnsi="Times New Roman" w:cs="Times New Roman"/>
          <w:bCs/>
        </w:rPr>
        <w:t xml:space="preserve"> used for flow cytometry experiments were a gift from Dr. Scott Gray-Owen (University of Toronto, Toronto, Canada). All cell lines were cultured at 37 °C, 5.0% CO2 in Dulbecco's modified Eagle's medium supplemented with 10% fetal bovine serum, penicillin (100 U/ml) and dihydrostreptomycin (100 μg/ml). </w:t>
      </w:r>
    </w:p>
    <w:p w14:paraId="312E697D" w14:textId="7895BAB8" w:rsidR="000433E5" w:rsidRDefault="000433E5" w:rsidP="003978D5">
      <w:pPr>
        <w:spacing w:line="360" w:lineRule="auto"/>
        <w:jc w:val="both"/>
        <w:rPr>
          <w:rFonts w:ascii="Times New Roman" w:hAnsi="Times New Roman" w:cs="Times New Roman"/>
          <w:bCs/>
        </w:rPr>
      </w:pPr>
      <w:r w:rsidRPr="000433E5">
        <w:rPr>
          <w:rFonts w:ascii="Times New Roman" w:hAnsi="Times New Roman" w:cs="Times New Roman"/>
          <w:bCs/>
        </w:rPr>
        <w:t>MALME-3M were established in year of 1975 from a metastatic site (lung) in a 43-year-old Caucasian male with metastatic melanoma with BRAF</w:t>
      </w:r>
      <w:r w:rsidRPr="000433E5">
        <w:rPr>
          <w:rFonts w:ascii="Times New Roman" w:hAnsi="Times New Roman" w:cs="Times New Roman"/>
          <w:bCs/>
          <w:vertAlign w:val="superscript"/>
        </w:rPr>
        <w:t xml:space="preserve">V600E </w:t>
      </w:r>
      <w:r w:rsidRPr="000433E5">
        <w:rPr>
          <w:rFonts w:ascii="Times New Roman" w:hAnsi="Times New Roman" w:cs="Times New Roman"/>
          <w:b/>
          <w:bCs/>
        </w:rPr>
        <w:t xml:space="preserve"> </w:t>
      </w:r>
    </w:p>
    <w:p w14:paraId="23291098" w14:textId="77777777" w:rsidR="002200A9" w:rsidRPr="000433E5" w:rsidRDefault="002200A9" w:rsidP="003978D5">
      <w:pPr>
        <w:spacing w:line="360" w:lineRule="auto"/>
        <w:jc w:val="both"/>
        <w:rPr>
          <w:rFonts w:ascii="Times New Roman" w:hAnsi="Times New Roman" w:cs="Times New Roman"/>
          <w:bCs/>
        </w:rPr>
      </w:pPr>
    </w:p>
    <w:p w14:paraId="59CEC705" w14:textId="3379B2CE" w:rsidR="000433E5" w:rsidRDefault="000433E5" w:rsidP="003978D5">
      <w:pPr>
        <w:spacing w:line="360" w:lineRule="auto"/>
        <w:jc w:val="both"/>
        <w:rPr>
          <w:rFonts w:ascii="Times New Roman" w:hAnsi="Times New Roman" w:cs="Times New Roman"/>
          <w:b/>
          <w:bCs/>
        </w:rPr>
      </w:pPr>
      <w:r w:rsidRPr="000433E5">
        <w:rPr>
          <w:rFonts w:ascii="Times New Roman" w:hAnsi="Times New Roman" w:cs="Times New Roman"/>
          <w:b/>
          <w:bCs/>
        </w:rPr>
        <w:t xml:space="preserve">ELISA for hemophilic and heterophilic interaction </w:t>
      </w:r>
      <w:r w:rsidR="002200A9">
        <w:rPr>
          <w:rFonts w:ascii="Times New Roman" w:hAnsi="Times New Roman" w:cs="Times New Roman"/>
          <w:b/>
          <w:bCs/>
        </w:rPr>
        <w:t>(REFs)</w:t>
      </w:r>
    </w:p>
    <w:p w14:paraId="5ECD52DD" w14:textId="77777777" w:rsidR="002200A9" w:rsidRPr="000433E5" w:rsidRDefault="002200A9" w:rsidP="003978D5">
      <w:pPr>
        <w:spacing w:line="360" w:lineRule="auto"/>
        <w:jc w:val="both"/>
        <w:rPr>
          <w:rFonts w:ascii="Times New Roman" w:hAnsi="Times New Roman" w:cs="Times New Roman"/>
          <w:b/>
          <w:bCs/>
        </w:rPr>
      </w:pPr>
    </w:p>
    <w:p w14:paraId="6CB5FC68" w14:textId="77777777" w:rsidR="000433E5" w:rsidRPr="000433E5" w:rsidRDefault="000433E5" w:rsidP="003978D5">
      <w:pPr>
        <w:spacing w:line="360" w:lineRule="auto"/>
        <w:jc w:val="both"/>
        <w:rPr>
          <w:rFonts w:ascii="Times New Roman" w:hAnsi="Times New Roman" w:cs="Times New Roman"/>
          <w:b/>
          <w:bCs/>
        </w:rPr>
      </w:pPr>
      <w:r w:rsidRPr="000433E5">
        <w:rPr>
          <w:rFonts w:ascii="Times New Roman" w:hAnsi="Times New Roman" w:cs="Times New Roman"/>
          <w:b/>
          <w:bCs/>
        </w:rPr>
        <w:t>Patients and samples</w:t>
      </w:r>
    </w:p>
    <w:p w14:paraId="1CA109B6"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All tissue and blood samples were collected with informed patient consent from BWH. Blood was collected directly into a 50-ml polypropylene tube containing 100 IU of heparin or into vacutainers (BD Biosciences). Tumour samples were collected into serum-free DMEM media and all samples transported directly to the laboratory for processing. </w:t>
      </w:r>
    </w:p>
    <w:p w14:paraId="68FE3C31"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b/>
          <w:bCs/>
        </w:rPr>
        <w:t>Tissue banking </w:t>
      </w:r>
    </w:p>
    <w:p w14:paraId="7C582307"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The tissue bank protocol used for this study was developed and approved BWH. The protocol was developed to avoid any compromise in patient care, pathologic diagnosis, tumor staging or treatment. Patient confidentiality was maintained by password and firewall protected access to all pertinent databases. Melanoma specimens were obtained with informed consent from all patients according to protocols approved by BWH. All patients included in this study had clinically apparent melanoma disease (biopsy-proven stage II, III, or IV, or obvious clinical stage IV) from </w:t>
      </w:r>
      <w:r w:rsidRPr="000433E5">
        <w:rPr>
          <w:rFonts w:ascii="Times New Roman" w:hAnsi="Times New Roman" w:cs="Times New Roman"/>
        </w:rPr>
        <w:lastRenderedPageBreak/>
        <w:t>which a small (typically 2–5 mm) tissue sample not required for standard-of-care pathology assessment was obtained. Most of the melanomas in this study were regional stage III lymph node or skin/soft tissue disease with palpable, clinically enlarged node(s) or soft tissues, undergoing definitive surgical resection, with biopsy-proven (most often needle core) diagnosis confirmed before surgery.</w:t>
      </w:r>
    </w:p>
    <w:p w14:paraId="5C44ADB7" w14:textId="77777777" w:rsidR="000433E5" w:rsidRPr="000433E5" w:rsidRDefault="000433E5" w:rsidP="003978D5">
      <w:pPr>
        <w:spacing w:line="360" w:lineRule="auto"/>
        <w:jc w:val="both"/>
        <w:rPr>
          <w:rFonts w:ascii="Times New Roman" w:hAnsi="Times New Roman" w:cs="Times New Roman"/>
          <w:b/>
        </w:rPr>
      </w:pPr>
      <w:r w:rsidRPr="000433E5">
        <w:rPr>
          <w:rFonts w:ascii="Times New Roman" w:hAnsi="Times New Roman" w:cs="Times New Roman"/>
          <w:b/>
        </w:rPr>
        <w:t>Isolation of Tumor infiltrating lymphocytes</w:t>
      </w:r>
    </w:p>
    <w:p w14:paraId="51C92E28"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Tumour biopsies were subjected to either an enzymatic digest or to a commercial mechanical/enzymatic dissociation system (GentleMACS dissociator, Miltenyi Biotec). The enzymatic digest was based upon methodology previously established for the generation of melanoma TILs (Dudley et al, 2003, 2008). In brief, tumour biopsies were cut into small fragments </w:t>
      </w:r>
      <w:r w:rsidRPr="000433E5">
        <w:rPr>
          <w:rFonts w:ascii="Cambria Math" w:hAnsi="Cambria Math" w:cs="Cambria Math"/>
        </w:rPr>
        <w:t>∼</w:t>
      </w:r>
      <w:r w:rsidRPr="000433E5">
        <w:rPr>
          <w:rFonts w:ascii="Times New Roman" w:hAnsi="Times New Roman" w:cs="Times New Roman"/>
        </w:rPr>
        <w:t>2–3 mm in length and put in an enzyme digest mix consisting of 100U ml−1 DNAse, 10 mg ml−1 collagenase VIII (Sigma-Aldrich) and incubated 45 min at 37</w:t>
      </w:r>
      <w:r w:rsidRPr="000433E5">
        <w:rPr>
          <w:rFonts w:ascii="Times New Roman" w:hAnsi="Times New Roman" w:cs="Times New Roman"/>
          <w:vertAlign w:val="superscript"/>
        </w:rPr>
        <w:t>o</w:t>
      </w:r>
      <w:r w:rsidRPr="000433E5">
        <w:rPr>
          <w:rFonts w:ascii="Times New Roman" w:hAnsi="Times New Roman" w:cs="Times New Roman"/>
        </w:rPr>
        <w:t xml:space="preserve">C temperature under continuous rotation. GentleMACS dissociation was performed according to the manufacturer’s protocol. Briefly, the tumour was cut into small fragments about 2–3 mm in length and put in a C-tube (Miltenyi Biotech) with RPMI 1640 (Lonza, Slough, UK) and solutions 1, 2 and 3 (all from Miltenyi Biotec) according to the manufacturer’s recommendation; the digest mix containing the tumour was then subjected to three 36-second mechanical disaggregation steps (programs h_tumor_01.01, 02.01 and 03.01) in the GentleMACS dissociator interspersed by two 30-min incubations at 37 °C performed after the first and the second disaggregation steps, respectively. After disaggregation, TILs from the enzymatic digest and the GentleMACS dissociation were passed through 100-μm strainers for the further analyses. </w:t>
      </w:r>
    </w:p>
    <w:p w14:paraId="2DFC84DB" w14:textId="77777777" w:rsidR="000433E5" w:rsidRPr="000433E5" w:rsidRDefault="000433E5" w:rsidP="003978D5">
      <w:pPr>
        <w:spacing w:line="360" w:lineRule="auto"/>
        <w:jc w:val="both"/>
        <w:rPr>
          <w:rFonts w:ascii="Times New Roman" w:hAnsi="Times New Roman" w:cs="Times New Roman"/>
          <w:b/>
        </w:rPr>
      </w:pPr>
      <w:r w:rsidRPr="000433E5">
        <w:rPr>
          <w:rFonts w:ascii="Times New Roman" w:hAnsi="Times New Roman" w:cs="Times New Roman"/>
          <w:b/>
          <w:i/>
        </w:rPr>
        <w:t>In vitro</w:t>
      </w:r>
      <w:r w:rsidRPr="000433E5">
        <w:rPr>
          <w:rFonts w:ascii="Times New Roman" w:hAnsi="Times New Roman" w:cs="Times New Roman"/>
          <w:b/>
        </w:rPr>
        <w:t xml:space="preserve"> assay for T cell function in tumor milieu</w:t>
      </w:r>
    </w:p>
    <w:p w14:paraId="4B81949C"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Dissociated tumor cells were cultured in complete media (RPMI 1640 (Lonza) supplemented with 10% fetal calf serum (FCS), 1% glutamine, 100 IU ml−1 penicillin, 100 μg ml−1 streptomycin (Life Technologies), 25 mM HEPES (Sigma-Aldrich) in 96-well plates at a concentration of 0.5 × 105 ml−1 with 100 IU ml−1 recombinant IL-2 (NIH) and soluble CD3 (1</w:t>
      </w:r>
      <w:r w:rsidRPr="000433E5">
        <w:rPr>
          <w:rFonts w:ascii="Times New Roman" w:hAnsi="Times New Roman" w:cs="Times New Roman"/>
        </w:rPr>
        <w:t xml:space="preserve">g/ml) in the presence of various concentrations of antibodies or the relevant isotype controls. </w:t>
      </w:r>
    </w:p>
    <w:p w14:paraId="455589F1" w14:textId="77777777" w:rsidR="002200A9" w:rsidRDefault="002200A9" w:rsidP="003978D5">
      <w:pPr>
        <w:spacing w:line="360" w:lineRule="auto"/>
        <w:jc w:val="both"/>
        <w:rPr>
          <w:rFonts w:ascii="Times New Roman" w:hAnsi="Times New Roman" w:cs="Times New Roman"/>
          <w:b/>
        </w:rPr>
      </w:pPr>
    </w:p>
    <w:p w14:paraId="452EF059" w14:textId="6408EC13" w:rsidR="000433E5" w:rsidRPr="000433E5" w:rsidRDefault="000433E5" w:rsidP="003978D5">
      <w:pPr>
        <w:spacing w:line="360" w:lineRule="auto"/>
        <w:jc w:val="both"/>
        <w:rPr>
          <w:rFonts w:ascii="Times New Roman" w:hAnsi="Times New Roman" w:cs="Times New Roman"/>
          <w:b/>
        </w:rPr>
      </w:pPr>
      <w:r w:rsidRPr="000433E5">
        <w:rPr>
          <w:rFonts w:ascii="Times New Roman" w:hAnsi="Times New Roman" w:cs="Times New Roman"/>
          <w:b/>
        </w:rPr>
        <w:t>Flow cytometry-based analysis of immune and tumor cells in melanoma</w:t>
      </w:r>
    </w:p>
    <w:p w14:paraId="395062F7" w14:textId="6CE643EF"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Antibody used in the study</w:t>
      </w:r>
      <w:r w:rsidR="002200A9">
        <w:rPr>
          <w:rFonts w:ascii="Times New Roman" w:hAnsi="Times New Roman" w:cs="Times New Roman"/>
        </w:rPr>
        <w:t xml:space="preserve">: </w:t>
      </w:r>
      <w:r w:rsidRPr="000433E5">
        <w:rPr>
          <w:rFonts w:ascii="Times New Roman" w:hAnsi="Times New Roman" w:cs="Times New Roman"/>
        </w:rPr>
        <w:t>Anti-hCEACAM1</w:t>
      </w:r>
      <w:r w:rsidR="002200A9">
        <w:rPr>
          <w:rFonts w:ascii="Times New Roman" w:hAnsi="Times New Roman" w:cs="Times New Roman"/>
        </w:rPr>
        <w:t xml:space="preserve">, </w:t>
      </w:r>
      <w:r w:rsidRPr="000433E5">
        <w:rPr>
          <w:rFonts w:ascii="Times New Roman" w:hAnsi="Times New Roman" w:cs="Times New Roman"/>
        </w:rPr>
        <w:t>26H7</w:t>
      </w:r>
      <w:r w:rsidR="002200A9">
        <w:rPr>
          <w:rFonts w:ascii="Times New Roman" w:hAnsi="Times New Roman" w:cs="Times New Roman"/>
        </w:rPr>
        <w:t xml:space="preserve">; </w:t>
      </w:r>
      <w:r w:rsidRPr="000433E5">
        <w:rPr>
          <w:rFonts w:ascii="Times New Roman" w:hAnsi="Times New Roman" w:cs="Times New Roman"/>
        </w:rPr>
        <w:t>anti-PD1</w:t>
      </w:r>
      <w:r w:rsidR="002200A9">
        <w:rPr>
          <w:rFonts w:ascii="Times New Roman" w:hAnsi="Times New Roman" w:cs="Times New Roman"/>
        </w:rPr>
        <w:t xml:space="preserve">, </w:t>
      </w:r>
      <w:r w:rsidRPr="000433E5">
        <w:rPr>
          <w:rFonts w:ascii="Times New Roman" w:hAnsi="Times New Roman" w:cs="Times New Roman"/>
        </w:rPr>
        <w:t>EH12 also known as EH12.1</w:t>
      </w:r>
      <w:r w:rsidR="002200A9">
        <w:rPr>
          <w:rFonts w:ascii="Times New Roman" w:hAnsi="Times New Roman" w:cs="Times New Roman"/>
        </w:rPr>
        <w:t>; a</w:t>
      </w:r>
      <w:r w:rsidRPr="000433E5">
        <w:rPr>
          <w:rFonts w:ascii="Times New Roman" w:hAnsi="Times New Roman" w:cs="Times New Roman"/>
        </w:rPr>
        <w:t>nti-hTIM-3 : 2E2</w:t>
      </w:r>
      <w:r w:rsidR="002200A9">
        <w:rPr>
          <w:rFonts w:ascii="Times New Roman" w:hAnsi="Times New Roman" w:cs="Times New Roman"/>
        </w:rPr>
        <w:t xml:space="preserve">; </w:t>
      </w:r>
    </w:p>
    <w:p w14:paraId="5BF175EB" w14:textId="77777777" w:rsidR="000433E5" w:rsidRPr="000433E5" w:rsidRDefault="000433E5" w:rsidP="003978D5">
      <w:pPr>
        <w:spacing w:line="360" w:lineRule="auto"/>
        <w:jc w:val="both"/>
        <w:rPr>
          <w:rFonts w:ascii="Times New Roman" w:hAnsi="Times New Roman" w:cs="Times New Roman"/>
          <w:b/>
        </w:rPr>
      </w:pPr>
      <w:r w:rsidRPr="000433E5">
        <w:rPr>
          <w:rFonts w:ascii="Times New Roman" w:hAnsi="Times New Roman" w:cs="Times New Roman"/>
          <w:b/>
          <w:i/>
        </w:rPr>
        <w:lastRenderedPageBreak/>
        <w:t>In vitro</w:t>
      </w:r>
      <w:r w:rsidRPr="000433E5">
        <w:rPr>
          <w:rFonts w:ascii="Times New Roman" w:hAnsi="Times New Roman" w:cs="Times New Roman"/>
          <w:b/>
        </w:rPr>
        <w:t xml:space="preserve"> assay for T cell function in tumor milieu</w:t>
      </w:r>
    </w:p>
    <w:p w14:paraId="5945B08E"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Dissociated tumor cells were cultured in complete media (RPMI 1640 (Lonza) supplemented with 10% fetal calf serum (FCS), 1% glutamine, 100 IU ml−1 penicillin, 100 μg ml−1 streptomycin (Life Technologies), 25 mM HEPES (Sigma-Aldrich) in 96-well plates at a concentration of 0.5 × 105 ml−1 with 100 IU ml−1 recombinant IL-2 (NIH) and soluble CD3 (1</w:t>
      </w:r>
      <w:r w:rsidRPr="000433E5">
        <w:rPr>
          <w:rFonts w:ascii="Times New Roman" w:hAnsi="Times New Roman" w:cs="Times New Roman"/>
        </w:rPr>
        <w:t xml:space="preserve">g/ml) in the presence of various concentrations of antibodies or the relevant isotype controls. </w:t>
      </w:r>
    </w:p>
    <w:p w14:paraId="450B780A" w14:textId="77777777" w:rsidR="002200A9" w:rsidRDefault="002200A9" w:rsidP="003978D5">
      <w:pPr>
        <w:spacing w:line="360" w:lineRule="auto"/>
        <w:jc w:val="both"/>
        <w:rPr>
          <w:rFonts w:ascii="Times New Roman" w:hAnsi="Times New Roman" w:cs="Times New Roman"/>
          <w:b/>
          <w:bCs/>
        </w:rPr>
      </w:pPr>
    </w:p>
    <w:p w14:paraId="07C699D8" w14:textId="2822405A" w:rsidR="002200A9" w:rsidRPr="000433E5" w:rsidRDefault="002200A9" w:rsidP="003978D5">
      <w:pPr>
        <w:spacing w:line="360" w:lineRule="auto"/>
        <w:jc w:val="both"/>
        <w:rPr>
          <w:rFonts w:ascii="Times New Roman" w:hAnsi="Times New Roman" w:cs="Times New Roman"/>
          <w:b/>
          <w:bCs/>
        </w:rPr>
      </w:pPr>
      <w:r w:rsidRPr="000433E5">
        <w:rPr>
          <w:rFonts w:ascii="Times New Roman" w:hAnsi="Times New Roman" w:cs="Times New Roman"/>
          <w:b/>
          <w:bCs/>
        </w:rPr>
        <w:t>Expression of recombinant CEACAM1 antibody</w:t>
      </w:r>
    </w:p>
    <w:p w14:paraId="6908B794" w14:textId="77777777" w:rsidR="002200A9" w:rsidRPr="000433E5" w:rsidRDefault="002200A9" w:rsidP="003978D5">
      <w:pPr>
        <w:spacing w:line="360" w:lineRule="auto"/>
        <w:jc w:val="both"/>
        <w:rPr>
          <w:rFonts w:ascii="Times New Roman" w:hAnsi="Times New Roman" w:cs="Times New Roman"/>
          <w:b/>
          <w:bCs/>
        </w:rPr>
      </w:pPr>
      <w:r w:rsidRPr="000433E5">
        <w:rPr>
          <w:rFonts w:ascii="Times New Roman" w:hAnsi="Times New Roman" w:cs="Times New Roman"/>
          <w:b/>
          <w:bCs/>
        </w:rPr>
        <w:t>Humanization of CEACAM1 antibody</w:t>
      </w:r>
    </w:p>
    <w:p w14:paraId="0E7786E1" w14:textId="77777777" w:rsidR="002200A9" w:rsidRPr="000433E5" w:rsidRDefault="002200A9" w:rsidP="003978D5">
      <w:pPr>
        <w:spacing w:line="360" w:lineRule="auto"/>
        <w:jc w:val="both"/>
        <w:rPr>
          <w:rFonts w:ascii="Times New Roman" w:hAnsi="Times New Roman" w:cs="Times New Roman"/>
          <w:b/>
          <w:bCs/>
        </w:rPr>
      </w:pPr>
      <w:r w:rsidRPr="000433E5">
        <w:rPr>
          <w:rFonts w:ascii="Times New Roman" w:hAnsi="Times New Roman" w:cs="Times New Roman"/>
          <w:b/>
          <w:bCs/>
        </w:rPr>
        <w:t>Affinity maturation of humanized CEACAM1 antibody</w:t>
      </w:r>
    </w:p>
    <w:p w14:paraId="1A7E1E9D" w14:textId="77777777" w:rsidR="002200A9" w:rsidRPr="000433E5" w:rsidRDefault="002200A9" w:rsidP="003978D5">
      <w:pPr>
        <w:spacing w:line="360" w:lineRule="auto"/>
        <w:jc w:val="both"/>
        <w:rPr>
          <w:rFonts w:ascii="Times New Roman" w:hAnsi="Times New Roman" w:cs="Times New Roman"/>
          <w:b/>
          <w:bCs/>
        </w:rPr>
      </w:pPr>
      <w:r w:rsidRPr="000433E5">
        <w:rPr>
          <w:rFonts w:ascii="Times New Roman" w:hAnsi="Times New Roman" w:cs="Times New Roman"/>
          <w:b/>
          <w:bCs/>
        </w:rPr>
        <w:t xml:space="preserve">Selection of humanized, affinity matured CEACAM1 antibody </w:t>
      </w:r>
    </w:p>
    <w:p w14:paraId="6415BCFD" w14:textId="77777777" w:rsidR="000433E5" w:rsidRPr="000433E5" w:rsidRDefault="000433E5" w:rsidP="003978D5">
      <w:pPr>
        <w:spacing w:line="360" w:lineRule="auto"/>
        <w:jc w:val="both"/>
        <w:rPr>
          <w:rFonts w:ascii="Times New Roman" w:hAnsi="Times New Roman" w:cs="Times New Roman"/>
          <w:b/>
        </w:rPr>
      </w:pPr>
    </w:p>
    <w:p w14:paraId="310028C7"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b/>
        </w:rPr>
        <w:t xml:space="preserve">Statistical </w:t>
      </w:r>
      <w:r w:rsidRPr="000433E5">
        <w:rPr>
          <w:rFonts w:ascii="Times New Roman" w:hAnsi="Times New Roman" w:cs="Times New Roman"/>
        </w:rPr>
        <w:t xml:space="preserve"> </w:t>
      </w:r>
    </w:p>
    <w:p w14:paraId="6E291F39" w14:textId="77777777" w:rsidR="000433E5" w:rsidRPr="000433E5" w:rsidRDefault="000433E5" w:rsidP="003978D5">
      <w:pPr>
        <w:spacing w:line="360" w:lineRule="auto"/>
        <w:jc w:val="both"/>
        <w:rPr>
          <w:rFonts w:ascii="Times New Roman" w:hAnsi="Times New Roman" w:cs="Times New Roman"/>
        </w:rPr>
      </w:pPr>
      <w:r w:rsidRPr="000433E5">
        <w:rPr>
          <w:rFonts w:ascii="Times New Roman" w:hAnsi="Times New Roman" w:cs="Times New Roman"/>
        </w:rPr>
        <w:t xml:space="preserve">Data sets derived from individual groups of mice were compared using Student-t-test and grouped data sets were analysed by ANOVA. Statistical analyses and graphs were assembled using GraphPad PRISM (version 5.01, GraphPad software for Science, San Diego, CA). P values ≤ 0.05 were considered significant unless otherwise indicated. </w:t>
      </w:r>
    </w:p>
    <w:p w14:paraId="416E65A9" w14:textId="77777777" w:rsidR="000433E5" w:rsidRDefault="000433E5" w:rsidP="003978D5">
      <w:pPr>
        <w:spacing w:line="360" w:lineRule="auto"/>
        <w:jc w:val="both"/>
        <w:rPr>
          <w:rFonts w:ascii="Times New Roman" w:hAnsi="Times New Roman" w:cs="Times New Roman"/>
          <w:b/>
        </w:rPr>
      </w:pPr>
    </w:p>
    <w:p w14:paraId="2582A10B" w14:textId="5609DAFF" w:rsidR="000433E5" w:rsidRPr="000433E5" w:rsidRDefault="000433E5" w:rsidP="003978D5">
      <w:pPr>
        <w:spacing w:line="360" w:lineRule="auto"/>
        <w:jc w:val="both"/>
        <w:rPr>
          <w:rFonts w:ascii="Times New Roman" w:hAnsi="Times New Roman" w:cs="Times New Roman"/>
        </w:rPr>
      </w:pPr>
    </w:p>
    <w:p w14:paraId="6826A796" w14:textId="77777777" w:rsidR="000433E5" w:rsidRPr="000433E5" w:rsidRDefault="000433E5" w:rsidP="003978D5">
      <w:pPr>
        <w:spacing w:line="360" w:lineRule="auto"/>
        <w:jc w:val="both"/>
        <w:rPr>
          <w:rFonts w:ascii="Times New Roman" w:hAnsi="Times New Roman" w:cs="Times New Roman"/>
        </w:rPr>
      </w:pPr>
    </w:p>
    <w:p w14:paraId="185B61CC" w14:textId="77777777" w:rsidR="000433E5" w:rsidRPr="000433E5" w:rsidRDefault="000433E5" w:rsidP="003978D5">
      <w:pPr>
        <w:spacing w:line="360" w:lineRule="auto"/>
        <w:jc w:val="both"/>
        <w:rPr>
          <w:rFonts w:ascii="Times New Roman" w:hAnsi="Times New Roman" w:cs="Times New Roman"/>
        </w:rPr>
      </w:pPr>
    </w:p>
    <w:p w14:paraId="2A749A1E" w14:textId="280B1678" w:rsidR="001A277C" w:rsidRPr="000433E5" w:rsidRDefault="001A277C" w:rsidP="003978D5">
      <w:pPr>
        <w:spacing w:line="360" w:lineRule="auto"/>
        <w:jc w:val="both"/>
        <w:rPr>
          <w:rFonts w:ascii="Times New Roman" w:hAnsi="Times New Roman" w:cs="Times New Roman"/>
        </w:rPr>
      </w:pPr>
      <w:r w:rsidRPr="000433E5">
        <w:rPr>
          <w:rFonts w:ascii="Times New Roman" w:hAnsi="Times New Roman" w:cs="Times New Roman"/>
        </w:rPr>
        <w:br w:type="page"/>
      </w:r>
    </w:p>
    <w:p w14:paraId="7A984EE4" w14:textId="057D13FE" w:rsidR="005411FC" w:rsidRPr="00DF22AE" w:rsidRDefault="005411FC" w:rsidP="003978D5">
      <w:pPr>
        <w:spacing w:line="360" w:lineRule="auto"/>
        <w:jc w:val="both"/>
        <w:rPr>
          <w:rFonts w:ascii="Times New Roman" w:hAnsi="Times New Roman" w:cs="Times New Roman"/>
          <w:b/>
        </w:rPr>
      </w:pPr>
      <w:r w:rsidRPr="00DF22AE">
        <w:rPr>
          <w:rFonts w:ascii="Times New Roman" w:hAnsi="Times New Roman" w:cs="Times New Roman"/>
          <w:b/>
        </w:rPr>
        <w:lastRenderedPageBreak/>
        <w:t xml:space="preserve">CEACAM1 Expression in Human Tumor </w:t>
      </w:r>
    </w:p>
    <w:p w14:paraId="40177CFC"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In order to monitor the expression of CEACAM1 at the surface of several human tumors, to identify the indications of which anti-CEACAM1 therapeutic blocking mAbs might promote anti-tumor immunity in cancer patients. In consistent with the literature, CEACAM1 was found to be widely expressed on the surface of several human tumors.  &gt;We observed CEACAM1 expression in melanoma, lung, pancreas, stomach, colon, head and neck, and liver tumor tissues (Figure x; Table S1). Other studies have showed that PD-L1 expression was restricted to a fraction of lung, stomach, and colon tumors (REFs). CEACAM1 was strongly expressed by </w:t>
      </w:r>
      <w:r w:rsidRPr="00DF22AE">
        <w:rPr>
          <w:rFonts w:ascii="Times New Roman" w:hAnsi="Times New Roman" w:cs="Times New Roman"/>
          <w:i/>
        </w:rPr>
        <w:t>type of the cancer</w:t>
      </w:r>
      <w:r w:rsidRPr="00DF22AE">
        <w:rPr>
          <w:rFonts w:ascii="Times New Roman" w:hAnsi="Times New Roman" w:cs="Times New Roman"/>
        </w:rPr>
        <w:t xml:space="preserve"> (Figure x), in which we also detected TIM-3-positive cells (ligands?). CEACAM1-positive cells and TIM-3 expression were also found in </w:t>
      </w:r>
      <w:r w:rsidRPr="00DF22AE">
        <w:rPr>
          <w:rFonts w:ascii="Times New Roman" w:hAnsi="Times New Roman" w:cs="Times New Roman"/>
          <w:i/>
        </w:rPr>
        <w:t>type of the cancer</w:t>
      </w:r>
      <w:r w:rsidRPr="00DF22AE">
        <w:rPr>
          <w:rFonts w:ascii="Times New Roman" w:hAnsi="Times New Roman" w:cs="Times New Roman"/>
        </w:rPr>
        <w:t xml:space="preserve"> (Figures x). CEACAM1+CD4+ and CEACAM1+CD8+ TILs were also present in </w:t>
      </w:r>
      <w:r w:rsidRPr="00DF22AE">
        <w:rPr>
          <w:rFonts w:ascii="Times New Roman" w:hAnsi="Times New Roman" w:cs="Times New Roman"/>
          <w:i/>
        </w:rPr>
        <w:t>type of the cancer</w:t>
      </w:r>
      <w:r w:rsidRPr="00DF22AE">
        <w:rPr>
          <w:rFonts w:ascii="Times New Roman" w:hAnsi="Times New Roman" w:cs="Times New Roman"/>
        </w:rPr>
        <w:t xml:space="preserve"> (Figures x).  </w:t>
      </w:r>
    </w:p>
    <w:p w14:paraId="6022A8A3" w14:textId="77777777" w:rsidR="005411FC" w:rsidRPr="00DF22AE" w:rsidRDefault="005411FC" w:rsidP="003978D5">
      <w:pPr>
        <w:spacing w:line="360" w:lineRule="auto"/>
        <w:jc w:val="both"/>
        <w:rPr>
          <w:rFonts w:ascii="Times New Roman" w:hAnsi="Times New Roman" w:cs="Times New Roman"/>
        </w:rPr>
      </w:pPr>
    </w:p>
    <w:p w14:paraId="2CAC4DEE"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Given the important outcome in respond to immune therapy of the spatial tissue evaluation of the tumor infiltrating lymphocytes comprising the tumor microenvironment (REFs); we analyzed the percentage of CD4+ and CD8+ for CEACAM1, PD1 and TIM-3+ among floating cells/ stromal TILs (sTILs) and percentage of CD4+ and CD8+ for CEACAM1, PD1 and TIM-3+ among digested/ intra-epithelial lymphocytes (iTILs).  Digested/ intra-epithelial lymphocytes (iTILs) reflect the state of immune cells naïve to the intact metastatic lesion (i.e. intact tumor microenvironment), whereas, floating cells/ stromal TILs (sTILs) represents T cells which have been activated via the cell-cell interactions of the tumor environment by the stromal cells; Hence, tumor-stromal embedded T cells floating cells/ stromal TILs (sTILs) will show differences in activation potentials than iTIL.</w:t>
      </w:r>
    </w:p>
    <w:p w14:paraId="69367FB2"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&gt; (invasive margin and tumor center&amp; intra-epithelial and stromal; iTILs located within carcinoma nests whereas sTILs were those not in direct contact with the carcinoma nest.).</w:t>
      </w:r>
    </w:p>
    <w:p w14:paraId="6ACDC081"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We investigated melanoma more closely by flow cytometry and detected significantly higher frequencies of CD8+ sTILs expressing CEACAM1 and co-expressing both PD-1 and CEACAM1, TIM-3 CEACAM1, TIM-3 PD1? phenotypes in the tumor of secondary resistant to immune checkpoint inhibitor (ICB) patients compared to treatment naïve patients (Figure x). CEACAM1-expressing CD4+ sTILs were also present at higher frequency in the tumor of secondary resistant to immune checkpoint inhibitor (ICB) patients compared to treatment naïve patients (Figure x), and some of these CD4+ sTIL had and co-expressing both PD-1 and CEACAM1, TIM-3 </w:t>
      </w:r>
      <w:r w:rsidRPr="00DF22AE">
        <w:rPr>
          <w:rFonts w:ascii="Times New Roman" w:hAnsi="Times New Roman" w:cs="Times New Roman"/>
        </w:rPr>
        <w:lastRenderedPageBreak/>
        <w:t>CEACAM1, TIM-3 PD1 ? phenotype (Figure x). Similar frequencies of CD4+ or CD8+ iTILs expressing CEACAM1 in the tumor of secondary resistant to immune checkpoint inhibitor (ICB) patients compared to treatment naïve patients (Figure x). One possible explanations if that tumor-stromal embedded T cells floating cells/ stromal TILs (sTILs) exhibits differences in activation potentials from iTIL. Thus, several melanoma tumors expressed CEACAM1 and were infiltrated with CD4+ and CD8+ TILs expressing CEACAM1. Therefore, we reasoned that CEACAM1 blockade might improve the anti-tumor efficacy of CD4+ and CD8+ TILs in cancer patients. Given the major histocompatibility complex class I antigen presentation pathways, beta-2-microglobulin (</w:t>
      </w:r>
      <w:r w:rsidRPr="00DF22AE">
        <w:rPr>
          <w:rFonts w:ascii="Times New Roman" w:hAnsi="Times New Roman" w:cs="Times New Roman"/>
        </w:rPr>
        <w:t xml:space="preserve">2m) loss is likely a common mechanism of resistance to therapies targeting CTLA4 or PD1 (REFs), we also examined whether in the secondary resistant patients pool displayed this defect. Indeed, we observed that </w:t>
      </w:r>
      <w:r w:rsidRPr="00DF22AE">
        <w:rPr>
          <w:rFonts w:ascii="Times New Roman" w:hAnsi="Times New Roman" w:cs="Times New Roman"/>
        </w:rPr>
        <w:t xml:space="preserve">2m related molecules (HLA-A, HLA-B, HLA-C) are down-regulated in secondary resistant patients, interestingly, this down-regulation population exhibits up-regulation of CEACAM1 on the cell surface (Figure).  (Should we check the cytoplasm compartment?) </w:t>
      </w:r>
    </w:p>
    <w:p w14:paraId="725F03D4"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Central/effector memory results</w:t>
      </w:r>
    </w:p>
    <w:p w14:paraId="4222DCAB" w14:textId="77777777" w:rsidR="005411FC" w:rsidRPr="00DF22AE" w:rsidRDefault="005411FC" w:rsidP="003978D5">
      <w:pPr>
        <w:spacing w:line="360" w:lineRule="auto"/>
        <w:jc w:val="both"/>
        <w:rPr>
          <w:rFonts w:ascii="Times New Roman" w:hAnsi="Times New Roman" w:cs="Times New Roman"/>
          <w:i/>
        </w:rPr>
      </w:pPr>
      <w:r w:rsidRPr="00DF22AE">
        <w:rPr>
          <w:rFonts w:ascii="Times New Roman" w:hAnsi="Times New Roman" w:cs="Times New Roman"/>
          <w:i/>
        </w:rPr>
        <w:t>These results validate CEACAM1 as a potentially useful target.</w:t>
      </w:r>
    </w:p>
    <w:p w14:paraId="4E786150" w14:textId="77777777" w:rsidR="005411FC" w:rsidRPr="00DF22AE" w:rsidRDefault="005411FC" w:rsidP="003978D5">
      <w:pPr>
        <w:spacing w:line="360" w:lineRule="auto"/>
        <w:jc w:val="both"/>
        <w:rPr>
          <w:rFonts w:ascii="Times New Roman" w:hAnsi="Times New Roman" w:cs="Times New Roman"/>
        </w:rPr>
      </w:pPr>
    </w:p>
    <w:p w14:paraId="7B3A280E" w14:textId="77777777" w:rsidR="005411FC" w:rsidRPr="00DF22AE" w:rsidRDefault="005411FC" w:rsidP="003978D5">
      <w:pPr>
        <w:spacing w:line="360" w:lineRule="auto"/>
        <w:jc w:val="both"/>
        <w:rPr>
          <w:rFonts w:ascii="Times New Roman" w:hAnsi="Times New Roman" w:cs="Times New Roman"/>
          <w:b/>
        </w:rPr>
      </w:pPr>
      <w:r w:rsidRPr="00DF22AE">
        <w:rPr>
          <w:rFonts w:ascii="Times New Roman" w:hAnsi="Times New Roman" w:cs="Times New Roman"/>
          <w:b/>
        </w:rPr>
        <w:t xml:space="preserve">Generation and Characterization of a Chimeric Blocking mAb Directed against Human CEACAM1 </w:t>
      </w:r>
    </w:p>
    <w:p w14:paraId="011F93CE" w14:textId="4168794D"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A murine anti-human CEACAM1 IgG1 mAb clone, 5F4, was generated in a previous study</w:t>
      </w:r>
      <w:r w:rsidR="0029541F" w:rsidRPr="00DF22AE">
        <w:rPr>
          <w:rFonts w:ascii="Times New Roman" w:hAnsi="Times New Roman" w:cs="Times New Roman"/>
        </w:rPr>
        <w:t xml:space="preserve"> with careful evaluation</w:t>
      </w:r>
      <w:r w:rsidRPr="00DF22AE">
        <w:rPr>
          <w:rFonts w:ascii="Times New Roman" w:hAnsi="Times New Roman" w:cs="Times New Roman"/>
        </w:rPr>
        <w:t xml:space="preserve"> (Morales et al., 1999)</w:t>
      </w:r>
      <w:r w:rsidR="0029541F" w:rsidRPr="00DF22AE">
        <w:rPr>
          <w:rFonts w:ascii="Times New Roman" w:hAnsi="Times New Roman" w:cs="Times New Roman"/>
        </w:rPr>
        <w:t xml:space="preserve">. </w:t>
      </w:r>
      <w:r w:rsidRPr="00DF22AE">
        <w:rPr>
          <w:rFonts w:ascii="Times New Roman" w:hAnsi="Times New Roman" w:cs="Times New Roman"/>
        </w:rPr>
        <w:t xml:space="preserve">We confirmed that the blockade of CEACAM1 </w:t>
      </w:r>
      <w:r w:rsidRPr="00DF22AE">
        <w:rPr>
          <w:rFonts w:ascii="Times New Roman" w:hAnsi="Times New Roman" w:cs="Times New Roman"/>
          <w:i/>
        </w:rPr>
        <w:t>in vitro</w:t>
      </w:r>
      <w:r w:rsidRPr="00DF22AE">
        <w:rPr>
          <w:rFonts w:ascii="Times New Roman" w:hAnsi="Times New Roman" w:cs="Times New Roman"/>
        </w:rPr>
        <w:t xml:space="preserve"> (promoted ? inhibits?) in a CD3 redirected assay etc. (REF). Others and us have confirmed 5F4 blocks NETosis (REF)</w:t>
      </w:r>
      <w:r w:rsidR="0029541F" w:rsidRPr="00DF22AE">
        <w:rPr>
          <w:rFonts w:ascii="Times New Roman" w:hAnsi="Times New Roman" w:cs="Times New Roman"/>
        </w:rPr>
        <w:t xml:space="preserve">, prevents neutrophils activation (data not shown) </w:t>
      </w:r>
      <w:r w:rsidRPr="00DF22AE">
        <w:rPr>
          <w:rFonts w:ascii="Times New Roman" w:hAnsi="Times New Roman" w:cs="Times New Roman"/>
        </w:rPr>
        <w:t>and mastocytosis (Figure Sx). We humanized this antibody by fusion with an IgG4 with a single point mutation in the Fc heavy chain to prevent the formation of half-antibodies and screened the selected humanized clones for binding to CEACAM1 with an affinity similar to that of the original murine mAb.</w:t>
      </w:r>
    </w:p>
    <w:p w14:paraId="3375FCE9"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Humanization process &amp; affinity maturation process. </w:t>
      </w:r>
    </w:p>
    <w:p w14:paraId="50743D87"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The selected humanized clone was named CP08. Importantly, unlike other anti-CEACAM1 mAbs described to date, CP08 is specific for human CEACAM1, as it bound human CEACAM1+ cells, but not HELA-transfected cells expressing human CEACAM3, the activating isoform, or CEACAM5, or CEACAM6 or CEACAM8 by flow cytometry (Figure x), ELISA (Figure) and </w:t>
      </w:r>
      <w:r w:rsidRPr="00DF22AE">
        <w:rPr>
          <w:rFonts w:ascii="Times New Roman" w:hAnsi="Times New Roman" w:cs="Times New Roman"/>
        </w:rPr>
        <w:lastRenderedPageBreak/>
        <w:t xml:space="preserve">SPR (Figure). The IC50 calculated by ELISA was xx ng/mL for tag-less CEACAM1 IgV domain protein derived from E-coli and xx ng/mL for glycosylated CEACAM1 with forming monomer as potential (3sol REF) and xx ng/mL for (sino material) and xx ng/mL for CEACAM1 HELA transfectant (Figure S), and xx ng/mL for CEACAM1 (Figure S) by SPR. Another critical feature of CP08 resides in its capacity to inhibit the binding of CEACAM1 homodimer and CEACAM1:TIM-3 hetrodimer (REF, Figure x). We also found that the epitopes remains during the humanization process (Figure x), deglycosylation process (Figure x) and affinity maturation process (Figure xx). </w:t>
      </w:r>
    </w:p>
    <w:p w14:paraId="166942F1"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When used as single agents </w:t>
      </w:r>
      <w:r w:rsidRPr="00DF22AE">
        <w:rPr>
          <w:rFonts w:ascii="Times New Roman" w:hAnsi="Times New Roman" w:cs="Times New Roman"/>
          <w:i/>
        </w:rPr>
        <w:t>in vitro</w:t>
      </w:r>
      <w:r w:rsidRPr="00DF22AE">
        <w:rPr>
          <w:rFonts w:ascii="Times New Roman" w:hAnsi="Times New Roman" w:cs="Times New Roman"/>
        </w:rPr>
        <w:t xml:space="preserve">, 5F4 modestly improved </w:t>
      </w:r>
      <w:r w:rsidRPr="00DF22AE">
        <w:rPr>
          <w:rFonts w:ascii="Times New Roman" w:hAnsi="Times New Roman" w:cs="Times New Roman"/>
          <w:i/>
        </w:rPr>
        <w:t>ex vivo</w:t>
      </w:r>
      <w:r w:rsidRPr="00DF22AE">
        <w:rPr>
          <w:rFonts w:ascii="Times New Roman" w:hAnsi="Times New Roman" w:cs="Times New Roman"/>
        </w:rPr>
        <w:t xml:space="preserve"> tumor-infiltrating CD8+ T cell effector activities after re-stimulation with soluble CD3 (Figure S). By contrast, the use of anti-CEACAM1 and anti-PD-1 mAbs in combination increased the IFNg production (Figure Sx).</w:t>
      </w:r>
    </w:p>
    <w:p w14:paraId="5F39E014" w14:textId="77777777" w:rsidR="005411FC" w:rsidRPr="00DF22AE" w:rsidRDefault="005411FC" w:rsidP="003978D5">
      <w:pPr>
        <w:spacing w:line="360" w:lineRule="auto"/>
        <w:jc w:val="both"/>
        <w:rPr>
          <w:rFonts w:ascii="Times New Roman" w:hAnsi="Times New Roman" w:cs="Times New Roman"/>
          <w:b/>
        </w:rPr>
      </w:pPr>
      <w:r w:rsidRPr="00DF22AE">
        <w:rPr>
          <w:rFonts w:ascii="Times New Roman" w:hAnsi="Times New Roman" w:cs="Times New Roman"/>
          <w:b/>
        </w:rPr>
        <w:t>Anti-human CEACAM1 mAb promotes CEACAM1 monomer on the cell surface</w:t>
      </w:r>
    </w:p>
    <w:p w14:paraId="4A5658E0"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Functional studies showed that anti-human CEACAM1 mAb substantially resulted in CEACAM1 monomer on surface of the tumor cell lines (Figure x). </w:t>
      </w:r>
    </w:p>
    <w:p w14:paraId="6D9C5BA5" w14:textId="77777777" w:rsidR="005411FC" w:rsidRPr="00DF22AE" w:rsidRDefault="005411FC" w:rsidP="003978D5">
      <w:pPr>
        <w:spacing w:line="360" w:lineRule="auto"/>
        <w:jc w:val="both"/>
        <w:rPr>
          <w:rFonts w:ascii="Times New Roman" w:hAnsi="Times New Roman" w:cs="Times New Roman"/>
          <w:b/>
        </w:rPr>
      </w:pPr>
      <w:r w:rsidRPr="00DF22AE">
        <w:rPr>
          <w:rFonts w:ascii="Times New Roman" w:hAnsi="Times New Roman" w:cs="Times New Roman"/>
          <w:b/>
        </w:rPr>
        <w:t>Generation and characterization of crystal structure of CP08</w:t>
      </w:r>
    </w:p>
    <w:p w14:paraId="721F472C" w14:textId="77777777" w:rsidR="005411FC" w:rsidRPr="00DF22AE" w:rsidRDefault="005411FC" w:rsidP="003978D5">
      <w:pPr>
        <w:spacing w:line="360" w:lineRule="auto"/>
        <w:jc w:val="both"/>
        <w:rPr>
          <w:rFonts w:ascii="Times New Roman" w:hAnsi="Times New Roman" w:cs="Times New Roman"/>
          <w:b/>
        </w:rPr>
      </w:pPr>
      <w:r w:rsidRPr="00DF22AE">
        <w:rPr>
          <w:rFonts w:ascii="Times New Roman" w:hAnsi="Times New Roman" w:cs="Times New Roman"/>
          <w:b/>
        </w:rPr>
        <w:t xml:space="preserve">CP08 induces the expansion of the human CD45+ cells </w:t>
      </w:r>
      <w:r w:rsidRPr="00DF22AE">
        <w:rPr>
          <w:rFonts w:ascii="Times New Roman" w:hAnsi="Times New Roman" w:cs="Times New Roman"/>
          <w:b/>
          <w:i/>
        </w:rPr>
        <w:t>in vivo</w:t>
      </w:r>
    </w:p>
    <w:p w14:paraId="34FA5F11"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We next sought the effect of CP08 on immune cells </w:t>
      </w:r>
      <w:r w:rsidRPr="00DF22AE">
        <w:rPr>
          <w:rFonts w:ascii="Times New Roman" w:hAnsi="Times New Roman" w:cs="Times New Roman"/>
          <w:i/>
        </w:rPr>
        <w:t>in vivo</w:t>
      </w:r>
      <w:r w:rsidRPr="00DF22AE">
        <w:rPr>
          <w:rFonts w:ascii="Times New Roman" w:hAnsi="Times New Roman" w:cs="Times New Roman"/>
        </w:rPr>
        <w:t>. We utilized humanized PBMC-NSG model to see this effect. Anti-CEACAM1 treatment, CP08 led to an expansion of human CD45+CD3+CD4+ and CD45+CD3+CD8+ T cells (Figure x). Surprisingly, a phenotypically express TIM3high population expanded the most among CD8 populations (Figure x). To address whether T cell expansion results from increased proliferation</w:t>
      </w:r>
      <w:r w:rsidRPr="00DF22AE">
        <w:rPr>
          <w:rFonts w:ascii="Times New Roman" w:hAnsi="Times New Roman" w:cs="Times New Roman"/>
          <w:b/>
        </w:rPr>
        <w:t xml:space="preserve">, </w:t>
      </w:r>
      <w:r w:rsidRPr="00DF22AE">
        <w:rPr>
          <w:rFonts w:ascii="Times New Roman" w:hAnsi="Times New Roman" w:cs="Times New Roman"/>
        </w:rPr>
        <w:t>we assessed short-term incorporation of</w:t>
      </w:r>
      <w:r w:rsidRPr="00DF22AE">
        <w:rPr>
          <w:rFonts w:ascii="Times New Roman" w:hAnsi="Times New Roman" w:cs="Times New Roman"/>
          <w:b/>
        </w:rPr>
        <w:t xml:space="preserve"> </w:t>
      </w:r>
      <w:r w:rsidRPr="00DF22AE">
        <w:rPr>
          <w:rFonts w:ascii="Times New Roman" w:hAnsi="Times New Roman" w:cs="Times New Roman"/>
        </w:rPr>
        <w:t>the proliferation fluorescent dye binds to any cellular protein containing primary amines, and as cells divide, the dye is distributed equally between daughter cells. Anti-hCEACAM1 mAb-responsive CD8 incorporated the dye, suggesting that these cells are proliferating within the</w:t>
      </w:r>
      <w:r w:rsidRPr="00DF22AE">
        <w:rPr>
          <w:rFonts w:ascii="Times New Roman" w:hAnsi="Times New Roman" w:cs="Times New Roman"/>
          <w:b/>
        </w:rPr>
        <w:t xml:space="preserve"> </w:t>
      </w:r>
      <w:r w:rsidRPr="00DF22AE">
        <w:rPr>
          <w:rFonts w:ascii="Times New Roman" w:hAnsi="Times New Roman" w:cs="Times New Roman"/>
        </w:rPr>
        <w:t>tumor microenvironment (TME) (Figure Sx). Given the timing of</w:t>
      </w:r>
      <w:r w:rsidRPr="00DF22AE">
        <w:rPr>
          <w:rFonts w:ascii="Times New Roman" w:hAnsi="Times New Roman" w:cs="Times New Roman"/>
          <w:b/>
        </w:rPr>
        <w:t xml:space="preserve"> </w:t>
      </w:r>
      <w:r w:rsidRPr="00DF22AE">
        <w:rPr>
          <w:rFonts w:ascii="Times New Roman" w:hAnsi="Times New Roman" w:cs="Times New Roman"/>
        </w:rPr>
        <w:t>dye treatment and retention of dye in daughter cells, this approach</w:t>
      </w:r>
      <w:r w:rsidRPr="00DF22AE">
        <w:rPr>
          <w:rFonts w:ascii="Times New Roman" w:hAnsi="Times New Roman" w:cs="Times New Roman"/>
          <w:b/>
        </w:rPr>
        <w:t xml:space="preserve"> </w:t>
      </w:r>
      <w:r w:rsidRPr="00DF22AE">
        <w:rPr>
          <w:rFonts w:ascii="Times New Roman" w:hAnsi="Times New Roman" w:cs="Times New Roman"/>
        </w:rPr>
        <w:t>may detect extratumoral-blasting T cells that subsequently</w:t>
      </w:r>
      <w:r w:rsidRPr="00DF22AE">
        <w:rPr>
          <w:rFonts w:ascii="Times New Roman" w:hAnsi="Times New Roman" w:cs="Times New Roman"/>
          <w:b/>
        </w:rPr>
        <w:t xml:space="preserve"> </w:t>
      </w:r>
      <w:r w:rsidRPr="00DF22AE">
        <w:rPr>
          <w:rFonts w:ascii="Times New Roman" w:hAnsi="Times New Roman" w:cs="Times New Roman"/>
        </w:rPr>
        <w:t>infiltrate the tumor, in addition to cells proliferating within the</w:t>
      </w:r>
      <w:r w:rsidRPr="00DF22AE">
        <w:rPr>
          <w:rFonts w:ascii="Times New Roman" w:hAnsi="Times New Roman" w:cs="Times New Roman"/>
          <w:b/>
        </w:rPr>
        <w:t xml:space="preserve"> </w:t>
      </w:r>
      <w:r w:rsidRPr="00DF22AE">
        <w:rPr>
          <w:rFonts w:ascii="Times New Roman" w:hAnsi="Times New Roman" w:cs="Times New Roman"/>
        </w:rPr>
        <w:t>TME. Nonetheless, these observations indicate that anti-hCEACAM1-sensitive</w:t>
      </w:r>
      <w:r w:rsidRPr="00DF22AE">
        <w:rPr>
          <w:rFonts w:ascii="Times New Roman" w:hAnsi="Times New Roman" w:cs="Times New Roman"/>
          <w:b/>
        </w:rPr>
        <w:t xml:space="preserve"> </w:t>
      </w:r>
      <w:r w:rsidRPr="00DF22AE">
        <w:rPr>
          <w:rFonts w:ascii="Times New Roman" w:hAnsi="Times New Roman" w:cs="Times New Roman"/>
        </w:rPr>
        <w:t>T cells retain proliferative capacity even after multiple rounds of</w:t>
      </w:r>
      <w:r w:rsidRPr="00DF22AE">
        <w:rPr>
          <w:rFonts w:ascii="Times New Roman" w:hAnsi="Times New Roman" w:cs="Times New Roman"/>
          <w:b/>
        </w:rPr>
        <w:t xml:space="preserve"> </w:t>
      </w:r>
      <w:r w:rsidRPr="00DF22AE">
        <w:rPr>
          <w:rFonts w:ascii="Times New Roman" w:hAnsi="Times New Roman" w:cs="Times New Roman"/>
        </w:rPr>
        <w:t xml:space="preserve">CP08 promotes the anti-tumor cell activities of human CD4 and CD8 T cells. The use of superantigen can be accompanied or followed by a </w:t>
      </w:r>
      <w:r w:rsidRPr="00DF22AE">
        <w:rPr>
          <w:rFonts w:ascii="Times New Roman" w:hAnsi="Times New Roman" w:cs="Times New Roman"/>
        </w:rPr>
        <w:lastRenderedPageBreak/>
        <w:t xml:space="preserve">state of immunosuppression, which in turn jeopardizes the host's ability to combat and clear infections (REFs). We use another model to investigate the effect of CP08 in vivo. </w:t>
      </w:r>
    </w:p>
    <w:p w14:paraId="041DE13A" w14:textId="77777777" w:rsidR="005411FC" w:rsidRPr="00DF22AE" w:rsidRDefault="005411FC" w:rsidP="003978D5">
      <w:pPr>
        <w:spacing w:line="360" w:lineRule="auto"/>
        <w:jc w:val="both"/>
        <w:rPr>
          <w:rFonts w:ascii="Times New Roman" w:hAnsi="Times New Roman" w:cs="Times New Roman"/>
          <w:b/>
        </w:rPr>
      </w:pPr>
    </w:p>
    <w:p w14:paraId="09561D94"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We further investigated the effects of immunotherapy with anti-CEACAM1 by treating MALME-3M tumor-bearing NSG mice with anti-CEACAM1 mAb, or hIgG4 (Figure x). In this experimental setting, anti-CEACAM1 mAb rescued </w:t>
      </w:r>
      <w:r w:rsidRPr="00DF22AE">
        <w:rPr>
          <w:rFonts w:ascii="Cambria Math" w:hAnsi="Cambria Math" w:cs="Cambria Math"/>
        </w:rPr>
        <w:t>∼</w:t>
      </w:r>
      <w:r w:rsidRPr="00DF22AE">
        <w:rPr>
          <w:rFonts w:ascii="Times New Roman" w:hAnsi="Times New Roman" w:cs="Times New Roman"/>
        </w:rPr>
        <w:t xml:space="preserve">40% of tumor-bearing mice from death, as shown by comparison with untreated mice (Figure x). Interestingly, a combination of anti-CEACAM1 and anti-PD-1 mAbs had a synergistic effect, improving the control of tumor growth and rescuing </w:t>
      </w:r>
      <w:r w:rsidRPr="00DF22AE">
        <w:rPr>
          <w:rFonts w:ascii="Cambria Math" w:hAnsi="Cambria Math" w:cs="Cambria Math"/>
        </w:rPr>
        <w:t>∼</w:t>
      </w:r>
      <w:r w:rsidRPr="00DF22AE">
        <w:rPr>
          <w:rFonts w:ascii="Times New Roman" w:hAnsi="Times New Roman" w:cs="Times New Roman"/>
        </w:rPr>
        <w:t xml:space="preserve">xx% of the mice from death (Figure x). </w:t>
      </w:r>
    </w:p>
    <w:p w14:paraId="47B97063"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Thus, the combination of a blocking anti-CEACAM1 mAb with a blocking anti-PD-1 mAb had a therapeutic anti-tumor effect, because it unleashed CD4+ and CD8+ T cells in the humanized melanoma model. </w:t>
      </w:r>
    </w:p>
    <w:p w14:paraId="30195398" w14:textId="77777777" w:rsidR="005411FC" w:rsidRPr="00DF22AE" w:rsidRDefault="005411FC" w:rsidP="003978D5">
      <w:pPr>
        <w:spacing w:line="360" w:lineRule="auto"/>
        <w:jc w:val="both"/>
        <w:rPr>
          <w:rFonts w:ascii="Times New Roman" w:hAnsi="Times New Roman" w:cs="Times New Roman"/>
        </w:rPr>
      </w:pPr>
    </w:p>
    <w:p w14:paraId="56A8A896" w14:textId="77777777" w:rsidR="005411FC" w:rsidRPr="00DF22AE" w:rsidRDefault="005411FC" w:rsidP="003978D5">
      <w:pPr>
        <w:spacing w:line="360" w:lineRule="auto"/>
        <w:jc w:val="both"/>
        <w:rPr>
          <w:rFonts w:ascii="Times New Roman" w:hAnsi="Times New Roman" w:cs="Times New Roman"/>
        </w:rPr>
      </w:pPr>
    </w:p>
    <w:p w14:paraId="1F586F71"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&gt; We then dissected the immune response to MALME-3M in the tumor microenvirment by analyzing tumor-infiltrating lymphocytes (TILs). MALME-3M tumors were found to be infiltrated by CD4+ and CD8+ T cells. </w:t>
      </w:r>
      <w:r w:rsidRPr="00DF22AE">
        <w:rPr>
          <w:rFonts w:ascii="Cambria Math" w:hAnsi="Cambria Math" w:cs="Cambria Math"/>
        </w:rPr>
        <w:t>∼</w:t>
      </w:r>
      <w:r w:rsidRPr="00DF22AE">
        <w:rPr>
          <w:rFonts w:ascii="Times New Roman" w:hAnsi="Times New Roman" w:cs="Times New Roman"/>
        </w:rPr>
        <w:t xml:space="preserve">60% of tumor-infiltrating CD4+ T cells expressed the CEACAM1 (Figure x). We also monitored PD-1 expression, because the immune control of MALME-3M tumors has been reported to be partially dependent on TIM-3 or PD-1 (REFs). The expression of TIM-3, either alone or together with CEACAM1, was barely detectable on the surface of tumor-infiltrating CD4+ or CD8+ T cells. The expression of PD1, either alone or together with CEACAM1, was detectable on the surface of tumor-infiltrating CD4+ or CD8+ T cells. </w:t>
      </w:r>
    </w:p>
    <w:p w14:paraId="1EB7F993" w14:textId="77777777" w:rsidR="005411FC" w:rsidRPr="00DF22AE" w:rsidRDefault="005411FC" w:rsidP="003978D5">
      <w:pPr>
        <w:spacing w:line="360" w:lineRule="auto"/>
        <w:jc w:val="both"/>
        <w:rPr>
          <w:rFonts w:ascii="Times New Roman" w:hAnsi="Times New Roman" w:cs="Times New Roman"/>
        </w:rPr>
      </w:pPr>
    </w:p>
    <w:p w14:paraId="12EE46BC" w14:textId="77777777" w:rsidR="005411FC" w:rsidRPr="00DF22AE" w:rsidRDefault="005411FC" w:rsidP="003978D5">
      <w:pPr>
        <w:spacing w:line="360" w:lineRule="auto"/>
        <w:jc w:val="both"/>
        <w:rPr>
          <w:rFonts w:ascii="Times New Roman" w:hAnsi="Times New Roman" w:cs="Times New Roman"/>
        </w:rPr>
      </w:pPr>
      <w:r w:rsidRPr="00DF22AE">
        <w:rPr>
          <w:rFonts w:ascii="Times New Roman" w:hAnsi="Times New Roman" w:cs="Times New Roman"/>
        </w:rPr>
        <w:t xml:space="preserve">&gt;&gt; We then dissected the human acute immune response in order to engraft onto the murine host. at week of 3, the ratio of CD4+ and CD8+ T cells; however at &gt; 5 weeks, the ratio of CD4+ and CD8+ T cells dropped dramatically (Figure x) so that we chose the protocol adapt with early time point (Figure x); </w:t>
      </w:r>
      <w:r w:rsidRPr="00DF22AE">
        <w:rPr>
          <w:rFonts w:ascii="Cambria Math" w:hAnsi="Cambria Math" w:cs="Cambria Math"/>
        </w:rPr>
        <w:t>∼</w:t>
      </w:r>
      <w:r w:rsidRPr="00DF22AE">
        <w:rPr>
          <w:rFonts w:ascii="Times New Roman" w:hAnsi="Times New Roman" w:cs="Times New Roman"/>
        </w:rPr>
        <w:t xml:space="preserve">60% of CD4+ T cells expressed the CEACAM1 (Figure x). We also monitored PD-1 and TIM-3 expression, because both the molecules have been reported to be partially relayed to CEACAM1 (REFs). The expression of TIM-3, either alone or together with CEACAM1, was barely detectable on the surface of engrafting CD4+ or CD8+ T cells. The expression of PD1, </w:t>
      </w:r>
      <w:r w:rsidRPr="00DF22AE">
        <w:rPr>
          <w:rFonts w:ascii="Times New Roman" w:hAnsi="Times New Roman" w:cs="Times New Roman"/>
        </w:rPr>
        <w:lastRenderedPageBreak/>
        <w:t xml:space="preserve">either alone or together with CEACAM1, was detectable on the surface of engrafting CD4+ or CD8+ T cells. </w:t>
      </w:r>
    </w:p>
    <w:p w14:paraId="5A1C54F7" w14:textId="012177DC" w:rsidR="005411FC" w:rsidRDefault="005411FC" w:rsidP="003978D5">
      <w:pPr>
        <w:spacing w:line="360" w:lineRule="auto"/>
        <w:jc w:val="both"/>
        <w:rPr>
          <w:rFonts w:ascii="Times New Roman" w:hAnsi="Times New Roman" w:cs="Times New Roman"/>
        </w:rPr>
      </w:pPr>
    </w:p>
    <w:p w14:paraId="7BFFD28A" w14:textId="203CEB00" w:rsidR="003A28EB" w:rsidRDefault="003A28EB" w:rsidP="003978D5">
      <w:pPr>
        <w:spacing w:line="360" w:lineRule="auto"/>
        <w:jc w:val="both"/>
        <w:rPr>
          <w:rFonts w:ascii="Times New Roman" w:hAnsi="Times New Roman" w:cs="Times New Roman"/>
        </w:rPr>
      </w:pPr>
    </w:p>
    <w:p w14:paraId="216F06D6" w14:textId="77777777" w:rsidR="003A28EB" w:rsidRPr="002A52D3" w:rsidRDefault="003A28EB" w:rsidP="003978D5">
      <w:pPr>
        <w:pStyle w:val="PatentL2"/>
        <w:numPr>
          <w:ilvl w:val="0"/>
          <w:numId w:val="0"/>
        </w:numPr>
        <w:ind w:firstLine="720"/>
        <w:jc w:val="both"/>
        <w:rPr>
          <w:rFonts w:ascii="Arial" w:hAnsi="Arial" w:cs="Arial"/>
          <w:szCs w:val="24"/>
        </w:rPr>
      </w:pPr>
    </w:p>
    <w:p w14:paraId="3B660174" w14:textId="77777777" w:rsidR="003A28EB" w:rsidRPr="002A52D3" w:rsidRDefault="003A28EB" w:rsidP="003978D5">
      <w:pPr>
        <w:pStyle w:val="PatentL2"/>
        <w:numPr>
          <w:ilvl w:val="0"/>
          <w:numId w:val="0"/>
        </w:numPr>
        <w:ind w:firstLine="720"/>
        <w:jc w:val="both"/>
        <w:rPr>
          <w:rFonts w:ascii="Arial" w:hAnsi="Arial" w:cs="Arial"/>
          <w:szCs w:val="24"/>
        </w:rPr>
      </w:pPr>
    </w:p>
    <w:p w14:paraId="5352A471" w14:textId="77777777" w:rsidR="003A28EB" w:rsidRPr="002A52D3" w:rsidRDefault="003A28EB" w:rsidP="003978D5">
      <w:pPr>
        <w:pStyle w:val="PatentL2"/>
        <w:numPr>
          <w:ilvl w:val="0"/>
          <w:numId w:val="0"/>
        </w:numPr>
        <w:ind w:firstLine="720"/>
        <w:jc w:val="both"/>
        <w:rPr>
          <w:rFonts w:ascii="Arial" w:hAnsi="Arial" w:cs="Arial"/>
          <w:szCs w:val="24"/>
        </w:rPr>
      </w:pPr>
    </w:p>
    <w:p w14:paraId="247B7312" w14:textId="77777777" w:rsidR="003A28EB" w:rsidRPr="002A52D3" w:rsidRDefault="003A28EB" w:rsidP="003978D5">
      <w:pPr>
        <w:pStyle w:val="PatentL2"/>
        <w:numPr>
          <w:ilvl w:val="0"/>
          <w:numId w:val="0"/>
        </w:numPr>
        <w:ind w:firstLine="720"/>
        <w:jc w:val="both"/>
        <w:rPr>
          <w:rFonts w:ascii="Arial" w:hAnsi="Arial" w:cs="Arial"/>
          <w:szCs w:val="24"/>
        </w:rPr>
      </w:pPr>
    </w:p>
    <w:p w14:paraId="2EFA4239" w14:textId="77777777" w:rsidR="003A28EB" w:rsidRPr="002A52D3" w:rsidRDefault="003A28EB" w:rsidP="003978D5">
      <w:pPr>
        <w:pStyle w:val="PatentL2"/>
        <w:numPr>
          <w:ilvl w:val="0"/>
          <w:numId w:val="0"/>
        </w:numPr>
        <w:ind w:firstLine="720"/>
        <w:jc w:val="both"/>
        <w:rPr>
          <w:rFonts w:ascii="Arial" w:hAnsi="Arial" w:cs="Arial"/>
          <w:szCs w:val="24"/>
        </w:rPr>
      </w:pPr>
    </w:p>
    <w:p w14:paraId="302BC31F" w14:textId="77777777" w:rsidR="00847943" w:rsidRDefault="00847943">
      <w:pPr>
        <w:rPr>
          <w:rFonts w:ascii="Arial" w:hAnsi="Arial" w:cs="Arial"/>
          <w:noProof/>
        </w:rPr>
      </w:pPr>
      <w:r>
        <w:rPr>
          <w:rFonts w:ascii="Arial" w:hAnsi="Arial" w:cs="Arial"/>
          <w:noProof/>
        </w:rPr>
        <w:br w:type="page"/>
      </w:r>
    </w:p>
    <w:p w14:paraId="51CB3F86" w14:textId="19E93822" w:rsidR="003A28EB" w:rsidRDefault="003A28EB" w:rsidP="003978D5">
      <w:pPr>
        <w:spacing w:line="360" w:lineRule="auto"/>
        <w:rPr>
          <w:rFonts w:ascii="Arial" w:hAnsi="Arial" w:cs="Arial"/>
          <w:b/>
        </w:rPr>
      </w:pPr>
      <w:r w:rsidRPr="002A52D3">
        <w:rPr>
          <w:rFonts w:ascii="Arial" w:hAnsi="Arial" w:cs="Arial"/>
          <w:b/>
        </w:rPr>
        <w:lastRenderedPageBreak/>
        <w:t xml:space="preserve">Methods </w:t>
      </w:r>
    </w:p>
    <w:p w14:paraId="7D50E812" w14:textId="77777777" w:rsidR="003A28EB" w:rsidRPr="0009350D" w:rsidRDefault="003A28EB" w:rsidP="003978D5">
      <w:pPr>
        <w:spacing w:line="360" w:lineRule="auto"/>
        <w:rPr>
          <w:rFonts w:ascii="Arial" w:hAnsi="Arial" w:cs="Arial"/>
          <w:b/>
          <w:noProof/>
        </w:rPr>
      </w:pPr>
      <w:r w:rsidRPr="0009350D">
        <w:rPr>
          <w:rFonts w:ascii="Arial" w:hAnsi="Arial" w:cs="Arial"/>
          <w:b/>
        </w:rPr>
        <w:t xml:space="preserve">Crystallization of </w:t>
      </w:r>
      <w:r w:rsidRPr="0009350D">
        <w:rPr>
          <w:rFonts w:ascii="Arial" w:eastAsia="TimesNewRomanPSMT" w:hAnsi="Arial" w:cs="Arial"/>
          <w:b/>
        </w:rPr>
        <w:t>CEACAM1:CP08_H03 Fab complex</w:t>
      </w:r>
    </w:p>
    <w:p w14:paraId="23E3E610" w14:textId="77777777" w:rsidR="003A28EB" w:rsidRPr="002A52D3" w:rsidRDefault="003A28EB" w:rsidP="003978D5">
      <w:pPr>
        <w:autoSpaceDE w:val="0"/>
        <w:autoSpaceDN w:val="0"/>
        <w:adjustRightInd w:val="0"/>
        <w:spacing w:line="360" w:lineRule="auto"/>
        <w:jc w:val="both"/>
        <w:rPr>
          <w:rFonts w:ascii="Arial" w:eastAsia="TimesNewRomanPSMT" w:hAnsi="Arial" w:cs="Arial"/>
        </w:rPr>
      </w:pPr>
      <w:r w:rsidRPr="002A52D3">
        <w:rPr>
          <w:rFonts w:ascii="Arial" w:eastAsia="TimesNewRomanPSMT" w:hAnsi="Arial" w:cs="Arial"/>
        </w:rPr>
        <w:t xml:space="preserve">CEACAM1 was expressed from </w:t>
      </w:r>
      <w:r w:rsidRPr="002A52D3">
        <w:rPr>
          <w:rFonts w:ascii="Arial" w:eastAsia="TimesNewRomanPSMT" w:hAnsi="Arial" w:cs="Arial"/>
          <w:i/>
          <w:iCs/>
        </w:rPr>
        <w:t xml:space="preserve">E. coli </w:t>
      </w:r>
      <w:r w:rsidRPr="002A52D3">
        <w:rPr>
          <w:rFonts w:ascii="Arial" w:eastAsia="TimesNewRomanPSMT" w:hAnsi="Arial" w:cs="Arial"/>
        </w:rPr>
        <w:t xml:space="preserve">transformed </w:t>
      </w:r>
      <w:r>
        <w:rPr>
          <w:rFonts w:ascii="Arial" w:eastAsia="TimesNewRomanPSMT" w:hAnsi="Arial" w:cs="Arial"/>
        </w:rPr>
        <w:t>based on our published protocols</w:t>
      </w:r>
      <w:r w:rsidRPr="002A52D3">
        <w:rPr>
          <w:rFonts w:ascii="Arial" w:eastAsia="TimesNewRomanPSMT" w:hAnsi="Arial" w:cs="Arial"/>
        </w:rPr>
        <w:t xml:space="preserve"> (tagless construct in pET21D), and was refolded in an arginine-containing buffer and purified. The CP08_H03 Fab was prepared by digestion of the antibody, after concentrating to</w:t>
      </w:r>
      <w:r>
        <w:rPr>
          <w:rFonts w:ascii="Arial" w:eastAsia="TimesNewRomanPSMT" w:hAnsi="Arial" w:cs="Arial"/>
        </w:rPr>
        <w:t xml:space="preserve"> </w:t>
      </w:r>
      <w:r w:rsidRPr="002A52D3">
        <w:rPr>
          <w:rFonts w:ascii="Arial" w:eastAsia="TimesNewRomanPSMT" w:hAnsi="Arial" w:cs="Arial"/>
        </w:rPr>
        <w:t>~18mg/ml, using immobilized papain resin and then purified by protein A affinity and gel filtration chromatography. Purified CEACAM1 and Fab were mixed at a 1:1 molar ratio prior to crystallization screening. Initial crystallization hits of the CEACAM1:CP08_H03 Fab complex were identified and subsequently optimized. Diffraction quality crystals (Fig. 1) were grown at room temperature in a condition containing 18 - 20% PEG 6000, 50mM potassium dihydrogen phosphate, 20mM Tris pH 7.0, and 1% β-octylglucoside. SDS-PAGE analysis and silver staining of a washed crystal was used to verify crystallization of the complex.</w:t>
      </w:r>
    </w:p>
    <w:p w14:paraId="78FDC076" w14:textId="77777777" w:rsidR="003A28EB" w:rsidRPr="002A52D3" w:rsidRDefault="003A28EB" w:rsidP="003978D5">
      <w:pPr>
        <w:autoSpaceDE w:val="0"/>
        <w:autoSpaceDN w:val="0"/>
        <w:adjustRightInd w:val="0"/>
        <w:spacing w:line="360" w:lineRule="auto"/>
        <w:ind w:firstLine="720"/>
        <w:jc w:val="both"/>
        <w:rPr>
          <w:rFonts w:ascii="Arial" w:eastAsia="TimesNewRomanPSMT" w:hAnsi="Arial" w:cs="Arial"/>
        </w:rPr>
      </w:pPr>
      <w:r w:rsidRPr="002A52D3">
        <w:rPr>
          <w:rFonts w:ascii="Arial" w:eastAsia="TimesNewRomanPSMT" w:hAnsi="Arial" w:cs="Arial"/>
        </w:rPr>
        <w:t>X-ray data from numerous crystals were collected from beamline NE-CAT 24-ID-E at the Advanced Photon Source of Argonne National Laboratory, and processed at NYSBC. In general, the crystals diffracted weakly and subsequent analysis of X-ray data revealed that most crystals were twinned, potentially compromising final model</w:t>
      </w:r>
    </w:p>
    <w:p w14:paraId="39CD681A" w14:textId="77777777" w:rsidR="003A28EB" w:rsidRPr="002A52D3" w:rsidRDefault="003A28EB" w:rsidP="003978D5">
      <w:pPr>
        <w:autoSpaceDE w:val="0"/>
        <w:autoSpaceDN w:val="0"/>
        <w:adjustRightInd w:val="0"/>
        <w:spacing w:line="360" w:lineRule="auto"/>
        <w:jc w:val="both"/>
        <w:rPr>
          <w:rFonts w:ascii="Arial" w:eastAsia="TimesNewRomanPSMT" w:hAnsi="Arial" w:cs="Arial"/>
        </w:rPr>
      </w:pPr>
      <w:r w:rsidRPr="002A52D3">
        <w:rPr>
          <w:rFonts w:ascii="Arial" w:eastAsia="TimesNewRomanPSMT" w:hAnsi="Arial" w:cs="Arial"/>
        </w:rPr>
        <w:t xml:space="preserve">quality; however, a small subset of data were not twinned and the best data from two non-twinned isomorphous crystals were merged to produce a highly redundant dataset at 3.3 A for structure determination and refinement. The structure of the complex was solved by molecular replacement and refined to final </w:t>
      </w:r>
      <w:r w:rsidRPr="002A52D3">
        <w:rPr>
          <w:rFonts w:ascii="Arial" w:eastAsia="TimesNewRomanPSMT" w:hAnsi="Arial" w:cs="Arial"/>
          <w:i/>
          <w:iCs/>
        </w:rPr>
        <w:t xml:space="preserve">R </w:t>
      </w:r>
      <w:r w:rsidRPr="002A52D3">
        <w:rPr>
          <w:rFonts w:ascii="Arial" w:eastAsia="TimesNewRomanPSMT" w:hAnsi="Arial" w:cs="Arial"/>
        </w:rPr>
        <w:t xml:space="preserve">and </w:t>
      </w:r>
      <w:r w:rsidRPr="002A52D3">
        <w:rPr>
          <w:rFonts w:ascii="Arial" w:eastAsia="TimesNewRomanPSMT" w:hAnsi="Arial" w:cs="Arial"/>
          <w:i/>
          <w:iCs/>
        </w:rPr>
        <w:t xml:space="preserve">Rfree </w:t>
      </w:r>
      <w:r w:rsidRPr="002A52D3">
        <w:rPr>
          <w:rFonts w:ascii="Arial" w:eastAsia="TimesNewRomanPSMT" w:hAnsi="Arial" w:cs="Arial"/>
        </w:rPr>
        <w:t>values of 24.9% and</w:t>
      </w:r>
    </w:p>
    <w:p w14:paraId="181F8364" w14:textId="77777777" w:rsidR="003A28EB" w:rsidRDefault="003A28EB" w:rsidP="003978D5">
      <w:pPr>
        <w:autoSpaceDE w:val="0"/>
        <w:autoSpaceDN w:val="0"/>
        <w:adjustRightInd w:val="0"/>
        <w:spacing w:line="360" w:lineRule="auto"/>
        <w:jc w:val="both"/>
        <w:rPr>
          <w:rFonts w:ascii="Arial" w:eastAsia="TimesNewRomanPSMT" w:hAnsi="Arial" w:cs="Arial"/>
        </w:rPr>
      </w:pPr>
      <w:r w:rsidRPr="002A52D3">
        <w:rPr>
          <w:rFonts w:ascii="Arial" w:eastAsia="TimesNewRomanPSMT" w:hAnsi="Arial" w:cs="Arial"/>
        </w:rPr>
        <w:t>32.8%, respectively. Data collection and refinement statistics are listed in Table 1.</w:t>
      </w:r>
    </w:p>
    <w:p w14:paraId="0C0053EB" w14:textId="77777777" w:rsidR="003A28EB" w:rsidRDefault="003A28EB" w:rsidP="003978D5">
      <w:pPr>
        <w:autoSpaceDE w:val="0"/>
        <w:autoSpaceDN w:val="0"/>
        <w:adjustRightInd w:val="0"/>
        <w:spacing w:line="360" w:lineRule="auto"/>
        <w:jc w:val="both"/>
        <w:rPr>
          <w:rFonts w:ascii="Arial" w:eastAsia="TimesNewRomanPSMT" w:hAnsi="Arial" w:cs="Arial"/>
        </w:rPr>
      </w:pPr>
    </w:p>
    <w:p w14:paraId="03A027E1" w14:textId="77777777" w:rsidR="003A28EB" w:rsidRPr="0009350D" w:rsidRDefault="003A28EB" w:rsidP="003978D5">
      <w:pPr>
        <w:autoSpaceDE w:val="0"/>
        <w:autoSpaceDN w:val="0"/>
        <w:adjustRightInd w:val="0"/>
        <w:spacing w:line="360" w:lineRule="auto"/>
        <w:jc w:val="both"/>
        <w:rPr>
          <w:rFonts w:ascii="Arial" w:eastAsia="TimesNewRomanPSMT" w:hAnsi="Arial" w:cs="Arial"/>
          <w:b/>
        </w:rPr>
      </w:pPr>
      <w:r w:rsidRPr="0009350D">
        <w:rPr>
          <w:rFonts w:ascii="Arial" w:eastAsia="TimesNewRomanPSMT" w:hAnsi="Arial" w:cs="Arial"/>
          <w:b/>
        </w:rPr>
        <w:t xml:space="preserve">Crystallization of </w:t>
      </w:r>
      <w:r w:rsidRPr="0009350D">
        <w:rPr>
          <w:rFonts w:ascii="Arial" w:hAnsi="Arial" w:cs="Arial"/>
          <w:b/>
          <w:color w:val="000000"/>
        </w:rPr>
        <w:t xml:space="preserve">hCEACAM1 A49V/Q89H allelic variant </w:t>
      </w:r>
    </w:p>
    <w:p w14:paraId="32269D7C" w14:textId="77777777" w:rsidR="003A28EB" w:rsidRPr="002A52D3" w:rsidRDefault="003A28EB" w:rsidP="003978D5">
      <w:pPr>
        <w:autoSpaceDE w:val="0"/>
        <w:autoSpaceDN w:val="0"/>
        <w:adjustRightInd w:val="0"/>
        <w:spacing w:line="360" w:lineRule="auto"/>
        <w:jc w:val="both"/>
        <w:rPr>
          <w:rFonts w:ascii="Arial" w:hAnsi="Arial" w:cs="Arial"/>
          <w:color w:val="000000"/>
        </w:rPr>
      </w:pPr>
      <w:r w:rsidRPr="002A52D3">
        <w:rPr>
          <w:rFonts w:ascii="Arial" w:eastAsia="TimesNewRomanPSMT" w:hAnsi="Arial" w:cs="Arial"/>
        </w:rPr>
        <w:tab/>
      </w:r>
      <w:r>
        <w:rPr>
          <w:rFonts w:ascii="Arial" w:eastAsia="TimesNewRomanPSMT" w:hAnsi="Arial" w:cs="Arial"/>
        </w:rPr>
        <w:tab/>
      </w:r>
      <w:r w:rsidRPr="002A52D3">
        <w:rPr>
          <w:rFonts w:ascii="Arial" w:hAnsi="Arial" w:cs="Arial"/>
          <w:color w:val="000000"/>
        </w:rPr>
        <w:t>Cell pellets containi</w:t>
      </w:r>
      <w:r>
        <w:rPr>
          <w:rFonts w:ascii="Arial" w:hAnsi="Arial" w:cs="Arial"/>
          <w:color w:val="000000"/>
        </w:rPr>
        <w:t>ng expressed h</w:t>
      </w:r>
      <w:r w:rsidRPr="002A52D3">
        <w:rPr>
          <w:rFonts w:ascii="Arial" w:hAnsi="Arial" w:cs="Arial"/>
          <w:color w:val="000000"/>
        </w:rPr>
        <w:t xml:space="preserve">CEACAM1 IgV domain double mutant </w:t>
      </w:r>
    </w:p>
    <w:p w14:paraId="0E74611C" w14:textId="77777777" w:rsidR="003A28EB" w:rsidRPr="002A52D3" w:rsidRDefault="003A28EB" w:rsidP="003978D5">
      <w:pPr>
        <w:autoSpaceDE w:val="0"/>
        <w:autoSpaceDN w:val="0"/>
        <w:adjustRightInd w:val="0"/>
        <w:spacing w:line="360" w:lineRule="auto"/>
        <w:jc w:val="both"/>
        <w:rPr>
          <w:rFonts w:ascii="Arial" w:eastAsia="TimesNewRomanPSMT" w:hAnsi="Arial" w:cs="Arial"/>
        </w:rPr>
      </w:pPr>
      <w:r w:rsidRPr="002A52D3">
        <w:rPr>
          <w:rFonts w:ascii="Arial" w:hAnsi="Arial" w:cs="Arial"/>
          <w:color w:val="000000"/>
        </w:rPr>
        <w:t xml:space="preserve">were </w:t>
      </w:r>
      <w:r>
        <w:rPr>
          <w:rFonts w:ascii="Arial" w:hAnsi="Arial" w:cs="Arial"/>
          <w:color w:val="000000"/>
        </w:rPr>
        <w:t xml:space="preserve">expressed, purified based on our previously published protocols for hCEACAM1 wild type Ig-V domain protein. </w:t>
      </w:r>
      <w:r w:rsidRPr="002A52D3">
        <w:rPr>
          <w:rFonts w:ascii="Arial" w:eastAsia="TimesNewRomanPSMT" w:hAnsi="Arial" w:cs="Arial"/>
        </w:rPr>
        <w:t xml:space="preserve">Purified </w:t>
      </w:r>
      <w:r>
        <w:rPr>
          <w:rFonts w:ascii="Arial" w:eastAsia="TimesNewRomanPSMT" w:hAnsi="Arial" w:cs="Arial"/>
        </w:rPr>
        <w:t xml:space="preserve">protein was concentrated to 10 mg/ml </w:t>
      </w:r>
      <w:r w:rsidRPr="002A52D3">
        <w:rPr>
          <w:rFonts w:ascii="Arial" w:eastAsia="TimesNewRomanPSMT" w:hAnsi="Arial" w:cs="Arial"/>
        </w:rPr>
        <w:t xml:space="preserve">prior to crystallization screening. </w:t>
      </w:r>
      <w:r>
        <w:rPr>
          <w:rFonts w:ascii="Arial" w:eastAsia="TimesNewRomanPSMT" w:hAnsi="Arial" w:cs="Arial"/>
        </w:rPr>
        <w:t>After the i</w:t>
      </w:r>
      <w:r w:rsidRPr="002A52D3">
        <w:rPr>
          <w:rFonts w:ascii="Arial" w:eastAsia="TimesNewRomanPSMT" w:hAnsi="Arial" w:cs="Arial"/>
        </w:rPr>
        <w:t xml:space="preserve">nitial crystallization hits </w:t>
      </w:r>
      <w:r>
        <w:rPr>
          <w:rFonts w:ascii="Arial" w:eastAsia="TimesNewRomanPSMT" w:hAnsi="Arial" w:cs="Arial"/>
        </w:rPr>
        <w:t>and subsequently optimization, d</w:t>
      </w:r>
      <w:r w:rsidRPr="002A52D3">
        <w:rPr>
          <w:rFonts w:ascii="Arial" w:eastAsia="TimesNewRomanPSMT" w:hAnsi="Arial" w:cs="Arial"/>
        </w:rPr>
        <w:t xml:space="preserve">iffraction quality </w:t>
      </w:r>
      <w:r>
        <w:rPr>
          <w:rFonts w:ascii="Arial" w:eastAsia="TimesNewRomanPSMT" w:hAnsi="Arial" w:cs="Arial"/>
        </w:rPr>
        <w:t xml:space="preserve">crystals </w:t>
      </w:r>
      <w:r w:rsidRPr="002A52D3">
        <w:rPr>
          <w:rFonts w:ascii="Arial" w:eastAsia="TimesNewRomanPSMT" w:hAnsi="Arial" w:cs="Arial"/>
        </w:rPr>
        <w:t xml:space="preserve">were grown at </w:t>
      </w:r>
      <w:r>
        <w:rPr>
          <w:rFonts w:ascii="Arial" w:eastAsia="TimesNewRomanPSMT" w:hAnsi="Arial" w:cs="Arial"/>
        </w:rPr>
        <w:t>4°C</w:t>
      </w:r>
      <w:r w:rsidRPr="002A52D3">
        <w:rPr>
          <w:rFonts w:ascii="Arial" w:eastAsia="TimesNewRomanPSMT" w:hAnsi="Arial" w:cs="Arial"/>
        </w:rPr>
        <w:t xml:space="preserve"> in a condition containing 18 - 20% PEG 6000, 50mM potassium dihydrogen phosphate, 20mM Tris pH 7.0, and 1% β-</w:t>
      </w:r>
      <w:r w:rsidRPr="002A52D3">
        <w:rPr>
          <w:rFonts w:ascii="Arial" w:eastAsia="TimesNewRomanPSMT" w:hAnsi="Arial" w:cs="Arial"/>
        </w:rPr>
        <w:lastRenderedPageBreak/>
        <w:t>octylglucoside. SDS-PAGE analysis and silver staining of a washed crystal was used to verify crystallization of the complex.</w:t>
      </w:r>
    </w:p>
    <w:p w14:paraId="21BE3874" w14:textId="77777777" w:rsidR="003A28EB" w:rsidRPr="002A52D3" w:rsidRDefault="003A28EB" w:rsidP="003978D5">
      <w:pPr>
        <w:autoSpaceDE w:val="0"/>
        <w:autoSpaceDN w:val="0"/>
        <w:adjustRightInd w:val="0"/>
        <w:spacing w:line="360" w:lineRule="auto"/>
        <w:jc w:val="both"/>
        <w:rPr>
          <w:rFonts w:ascii="Arial" w:hAnsi="Arial" w:cs="Arial"/>
          <w:color w:val="000000"/>
        </w:rPr>
      </w:pPr>
    </w:p>
    <w:p w14:paraId="19888658" w14:textId="77777777" w:rsidR="003A28EB" w:rsidRPr="002A52D3" w:rsidRDefault="003A28EB" w:rsidP="003978D5">
      <w:pPr>
        <w:autoSpaceDE w:val="0"/>
        <w:autoSpaceDN w:val="0"/>
        <w:adjustRightInd w:val="0"/>
        <w:spacing w:line="360" w:lineRule="auto"/>
        <w:jc w:val="both"/>
        <w:rPr>
          <w:rFonts w:ascii="Arial" w:eastAsia="Times New Roman" w:hAnsi="Arial" w:cs="Arial"/>
          <w:szCs w:val="20"/>
        </w:rPr>
      </w:pPr>
      <w:r w:rsidRPr="002A52D3">
        <w:rPr>
          <w:rFonts w:ascii="Arial" w:hAnsi="Arial" w:cs="Arial"/>
          <w:b/>
          <w:color w:val="000000"/>
        </w:rPr>
        <w:t>SPR and ELISA</w:t>
      </w:r>
      <w:r w:rsidRPr="002A52D3">
        <w:rPr>
          <w:rFonts w:ascii="Arial" w:eastAsia="Times New Roman" w:hAnsi="Arial" w:cs="Arial"/>
          <w:szCs w:val="20"/>
        </w:rPr>
        <w:t xml:space="preserve">.  </w:t>
      </w:r>
    </w:p>
    <w:p w14:paraId="2596AD65" w14:textId="77777777" w:rsidR="003A28EB" w:rsidRPr="002A52D3" w:rsidRDefault="003A28EB" w:rsidP="003978D5">
      <w:pPr>
        <w:autoSpaceDE w:val="0"/>
        <w:autoSpaceDN w:val="0"/>
        <w:adjustRightInd w:val="0"/>
        <w:spacing w:line="360" w:lineRule="auto"/>
        <w:jc w:val="both"/>
        <w:rPr>
          <w:rFonts w:ascii="Arial" w:eastAsia="Times New Roman" w:hAnsi="Arial" w:cs="Arial"/>
          <w:szCs w:val="20"/>
        </w:rPr>
      </w:pPr>
      <w:r w:rsidRPr="002A52D3">
        <w:rPr>
          <w:rFonts w:ascii="Arial" w:hAnsi="Arial" w:cs="Arial"/>
        </w:rPr>
        <w:t>Single cycle SPR kinetics was conducted using protein concentrations from 280 nM to 70 nM. Antibodies were loaded onto the chip at the following concentrations (taking into account the varying analyte MWs):100 RU for CEACAM1, 375 RU for CEACAM3, 71.4 RU for CEACAM5, and 150 RU for CEACAM6.</w:t>
      </w:r>
    </w:p>
    <w:p w14:paraId="2086C3D9" w14:textId="77777777" w:rsidR="003A28EB" w:rsidRPr="002A52D3" w:rsidRDefault="003A28EB" w:rsidP="003978D5">
      <w:pPr>
        <w:pStyle w:val="PatentL1"/>
        <w:numPr>
          <w:ilvl w:val="0"/>
          <w:numId w:val="0"/>
        </w:numPr>
        <w:ind w:firstLine="720"/>
        <w:jc w:val="both"/>
        <w:rPr>
          <w:rFonts w:ascii="Arial" w:hAnsi="Arial" w:cs="Arial"/>
          <w:color w:val="000000"/>
          <w:szCs w:val="24"/>
        </w:rPr>
      </w:pPr>
      <w:r w:rsidRPr="002A52D3">
        <w:rPr>
          <w:rFonts w:ascii="Arial" w:hAnsi="Arial" w:cs="Arial"/>
        </w:rPr>
        <w:t>For the ELISA experiments, a 96 well plate was coated with CEACAM1 at either 0.5 or 1.0 μg/ml. Non-specific binding was blocked with 2% BSA/Dulbecco’s PBS. A 1:3 dilution series of CP08H03/Vκ8 S29A, CP08H03/CP08F05, or V</w:t>
      </w:r>
      <w:r w:rsidRPr="002A52D3">
        <w:rPr>
          <w:rFonts w:ascii="Arial" w:hAnsi="Arial" w:cs="Arial"/>
          <w:vertAlign w:val="subscript"/>
        </w:rPr>
        <w:t>H</w:t>
      </w:r>
      <w:r w:rsidRPr="002A52D3">
        <w:rPr>
          <w:rFonts w:ascii="Arial" w:hAnsi="Arial" w:cs="Arial"/>
        </w:rPr>
        <w:t xml:space="preserve">0/Vк0 (50 µg/mL starting concentration) was prepared in 2% BSA/PBS. 100 µL of the sample was added to the pre-coated plate and incubated for 1 h at RT. Anti-human Igκ chain – Peroxidase secondary antibody (AP502P) used to detect the CEACAM antibodies. Plates were developed with TMB and stopped with 3M HCl. Results were analyzed by subtracting the background. </w:t>
      </w:r>
    </w:p>
    <w:p w14:paraId="6D143299" w14:textId="77777777" w:rsidR="003A28EB" w:rsidRPr="002A52D3" w:rsidRDefault="003A28EB" w:rsidP="003978D5">
      <w:pPr>
        <w:autoSpaceDE w:val="0"/>
        <w:autoSpaceDN w:val="0"/>
        <w:adjustRightInd w:val="0"/>
        <w:spacing w:line="360" w:lineRule="auto"/>
        <w:jc w:val="both"/>
        <w:rPr>
          <w:rFonts w:ascii="Arial" w:hAnsi="Arial" w:cs="Arial"/>
          <w:color w:val="000000"/>
        </w:rPr>
      </w:pPr>
    </w:p>
    <w:p w14:paraId="3AE5FE76" w14:textId="77777777" w:rsidR="003A28EB" w:rsidRPr="002A52D3" w:rsidRDefault="003A28EB" w:rsidP="003978D5">
      <w:pPr>
        <w:autoSpaceDE w:val="0"/>
        <w:autoSpaceDN w:val="0"/>
        <w:adjustRightInd w:val="0"/>
        <w:spacing w:line="360" w:lineRule="auto"/>
        <w:ind w:firstLine="720"/>
        <w:jc w:val="both"/>
        <w:rPr>
          <w:rFonts w:ascii="Arial" w:eastAsia="TimesNewRomanPSMT" w:hAnsi="Arial" w:cs="Arial"/>
        </w:rPr>
      </w:pPr>
    </w:p>
    <w:p w14:paraId="245FB77B" w14:textId="77777777" w:rsidR="003A28EB" w:rsidRPr="002A52D3" w:rsidRDefault="003A28EB" w:rsidP="003978D5">
      <w:pPr>
        <w:autoSpaceDE w:val="0"/>
        <w:autoSpaceDN w:val="0"/>
        <w:adjustRightInd w:val="0"/>
        <w:spacing w:line="360" w:lineRule="auto"/>
        <w:jc w:val="both"/>
        <w:rPr>
          <w:rFonts w:ascii="Arial" w:hAnsi="Arial" w:cs="Arial"/>
          <w:b/>
        </w:rPr>
      </w:pPr>
    </w:p>
    <w:p w14:paraId="070EAF85" w14:textId="77777777" w:rsidR="003A28EB" w:rsidRPr="002A52D3" w:rsidRDefault="003A28EB" w:rsidP="003978D5">
      <w:pPr>
        <w:spacing w:line="360" w:lineRule="auto"/>
        <w:jc w:val="center"/>
        <w:rPr>
          <w:rFonts w:ascii="Arial" w:hAnsi="Arial" w:cs="Arial"/>
          <w:b/>
        </w:rPr>
      </w:pPr>
    </w:p>
    <w:p w14:paraId="59703FE1" w14:textId="77777777" w:rsidR="003A28EB" w:rsidRDefault="003A28EB" w:rsidP="003978D5">
      <w:pPr>
        <w:spacing w:line="360" w:lineRule="auto"/>
        <w:jc w:val="center"/>
        <w:rPr>
          <w:rFonts w:ascii="Arial" w:hAnsi="Arial" w:cs="Arial"/>
          <w:b/>
        </w:rPr>
      </w:pPr>
      <w:r w:rsidRPr="002A52D3">
        <w:rPr>
          <w:rFonts w:ascii="Arial" w:hAnsi="Arial" w:cs="Arial"/>
          <w:b/>
          <w:noProof/>
        </w:rPr>
        <w:lastRenderedPageBreak/>
        <w:drawing>
          <wp:inline distT="0" distB="0" distL="0" distR="0" wp14:anchorId="1C05F032" wp14:editId="2ADC7F03">
            <wp:extent cx="5372100" cy="5715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372100" cy="5715000"/>
                    </a:xfrm>
                    <a:prstGeom prst="rect">
                      <a:avLst/>
                    </a:prstGeom>
                    <a:noFill/>
                    <a:ln w="9525">
                      <a:noFill/>
                      <a:miter lim="800000"/>
                      <a:headEnd/>
                      <a:tailEnd/>
                    </a:ln>
                  </pic:spPr>
                </pic:pic>
              </a:graphicData>
            </a:graphic>
          </wp:inline>
        </w:drawing>
      </w:r>
    </w:p>
    <w:p w14:paraId="424F8E47" w14:textId="77777777" w:rsidR="003A28EB" w:rsidRDefault="003A28EB" w:rsidP="003978D5">
      <w:pPr>
        <w:spacing w:line="360" w:lineRule="auto"/>
        <w:jc w:val="center"/>
        <w:rPr>
          <w:rFonts w:ascii="Arial" w:hAnsi="Arial" w:cs="Arial"/>
          <w:b/>
        </w:rPr>
      </w:pPr>
    </w:p>
    <w:p w14:paraId="01121715" w14:textId="77777777" w:rsidR="003A28EB" w:rsidRDefault="003A28EB" w:rsidP="003978D5">
      <w:pPr>
        <w:spacing w:line="360" w:lineRule="auto"/>
        <w:jc w:val="center"/>
        <w:rPr>
          <w:rFonts w:ascii="Arial" w:hAnsi="Arial" w:cs="Arial"/>
          <w:b/>
        </w:rPr>
      </w:pPr>
    </w:p>
    <w:p w14:paraId="2E0C3993" w14:textId="77777777" w:rsidR="003A28EB" w:rsidRDefault="003A28EB" w:rsidP="003978D5">
      <w:pPr>
        <w:spacing w:line="360" w:lineRule="auto"/>
        <w:jc w:val="center"/>
        <w:rPr>
          <w:rFonts w:ascii="Arial" w:hAnsi="Arial" w:cs="Arial"/>
          <w:b/>
        </w:rPr>
      </w:pPr>
    </w:p>
    <w:p w14:paraId="2609980B" w14:textId="77777777" w:rsidR="003A28EB" w:rsidRDefault="003A28EB" w:rsidP="003978D5">
      <w:pPr>
        <w:spacing w:line="360" w:lineRule="auto"/>
        <w:jc w:val="center"/>
        <w:rPr>
          <w:rFonts w:ascii="Arial" w:hAnsi="Arial" w:cs="Arial"/>
          <w:b/>
        </w:rPr>
      </w:pPr>
    </w:p>
    <w:p w14:paraId="591AA297" w14:textId="77777777" w:rsidR="003A28EB" w:rsidRDefault="003A28EB" w:rsidP="003978D5">
      <w:pPr>
        <w:spacing w:line="360" w:lineRule="auto"/>
        <w:jc w:val="center"/>
        <w:rPr>
          <w:rFonts w:ascii="Arial" w:hAnsi="Arial" w:cs="Arial"/>
          <w:b/>
        </w:rPr>
      </w:pPr>
    </w:p>
    <w:p w14:paraId="6DDC7313" w14:textId="77777777" w:rsidR="003A28EB" w:rsidRDefault="003A28EB" w:rsidP="003978D5">
      <w:pPr>
        <w:spacing w:line="360" w:lineRule="auto"/>
        <w:jc w:val="center"/>
        <w:rPr>
          <w:rFonts w:ascii="Arial" w:hAnsi="Arial" w:cs="Arial"/>
          <w:b/>
        </w:rPr>
      </w:pPr>
    </w:p>
    <w:p w14:paraId="3D379DEF" w14:textId="77777777" w:rsidR="003A28EB" w:rsidRPr="008B6842" w:rsidRDefault="003A28EB" w:rsidP="003978D5">
      <w:pPr>
        <w:tabs>
          <w:tab w:val="left" w:pos="4338"/>
          <w:tab w:val="left" w:pos="6544"/>
        </w:tabs>
        <w:spacing w:line="360" w:lineRule="auto"/>
        <w:ind w:right="880"/>
        <w:jc w:val="both"/>
        <w:rPr>
          <w:rFonts w:ascii="Arial" w:hAnsi="Arial" w:cs="Arial"/>
          <w:b/>
        </w:rPr>
      </w:pPr>
      <w:r>
        <w:rPr>
          <w:rFonts w:ascii="Arial" w:hAnsi="Arial" w:cs="Arial"/>
          <w:b/>
        </w:rPr>
        <w:t>Table 2</w:t>
      </w:r>
      <w:r w:rsidRPr="008B6842">
        <w:rPr>
          <w:rFonts w:ascii="Arial" w:hAnsi="Arial" w:cs="Arial"/>
          <w:b/>
        </w:rPr>
        <w:t xml:space="preserve">: Crystal information, data collection and refinement parameters </w:t>
      </w:r>
      <w:r>
        <w:rPr>
          <w:rFonts w:ascii="Arial" w:hAnsi="Arial" w:cs="Arial"/>
          <w:b/>
        </w:rPr>
        <w:t xml:space="preserve">of hCEACAM1 A49V/Q89H allelic variant </w:t>
      </w:r>
    </w:p>
    <w:tbl>
      <w:tblPr>
        <w:tblStyle w:val="TableGrid"/>
        <w:tblW w:w="0" w:type="auto"/>
        <w:tblLook w:val="04A0" w:firstRow="1" w:lastRow="0" w:firstColumn="1" w:lastColumn="0" w:noHBand="0" w:noVBand="1"/>
      </w:tblPr>
      <w:tblGrid>
        <w:gridCol w:w="3888"/>
        <w:gridCol w:w="2880"/>
      </w:tblGrid>
      <w:tr w:rsidR="003A28EB" w:rsidRPr="008B6842" w14:paraId="34813208" w14:textId="77777777" w:rsidTr="00075FD9">
        <w:tc>
          <w:tcPr>
            <w:tcW w:w="3888" w:type="dxa"/>
          </w:tcPr>
          <w:p w14:paraId="19B2A162" w14:textId="77777777" w:rsidR="003A28EB" w:rsidRPr="008B6842" w:rsidRDefault="003A28EB" w:rsidP="003978D5">
            <w:pPr>
              <w:spacing w:line="360" w:lineRule="auto"/>
              <w:jc w:val="both"/>
              <w:rPr>
                <w:rFonts w:ascii="Arial" w:hAnsi="Arial" w:cs="Arial"/>
              </w:rPr>
            </w:pPr>
          </w:p>
        </w:tc>
        <w:tc>
          <w:tcPr>
            <w:tcW w:w="2880" w:type="dxa"/>
          </w:tcPr>
          <w:p w14:paraId="74E5F1FB" w14:textId="77777777" w:rsidR="003A28EB" w:rsidRPr="008B6842" w:rsidRDefault="003A28EB" w:rsidP="003978D5">
            <w:pPr>
              <w:spacing w:line="360" w:lineRule="auto"/>
              <w:jc w:val="both"/>
              <w:rPr>
                <w:rFonts w:ascii="Arial" w:hAnsi="Arial" w:cs="Arial"/>
              </w:rPr>
            </w:pPr>
          </w:p>
        </w:tc>
      </w:tr>
      <w:tr w:rsidR="003A28EB" w:rsidRPr="008B6842" w14:paraId="1817C61C" w14:textId="77777777" w:rsidTr="00075FD9">
        <w:tc>
          <w:tcPr>
            <w:tcW w:w="3888" w:type="dxa"/>
          </w:tcPr>
          <w:p w14:paraId="5B691C85" w14:textId="77777777" w:rsidR="003A28EB" w:rsidRPr="008B6842" w:rsidRDefault="003A28EB" w:rsidP="003978D5">
            <w:pPr>
              <w:spacing w:line="360" w:lineRule="auto"/>
              <w:ind w:right="-244"/>
              <w:jc w:val="both"/>
              <w:rPr>
                <w:rFonts w:ascii="Arial" w:hAnsi="Arial" w:cs="Arial"/>
                <w:b/>
              </w:rPr>
            </w:pPr>
            <w:r w:rsidRPr="008B6842">
              <w:rPr>
                <w:rFonts w:ascii="Arial" w:hAnsi="Arial" w:cs="Arial"/>
                <w:b/>
              </w:rPr>
              <w:lastRenderedPageBreak/>
              <w:t xml:space="preserve">Data collection </w:t>
            </w:r>
          </w:p>
        </w:tc>
        <w:tc>
          <w:tcPr>
            <w:tcW w:w="2880" w:type="dxa"/>
          </w:tcPr>
          <w:p w14:paraId="6A77FC52" w14:textId="77777777" w:rsidR="003A28EB" w:rsidRPr="008B6842" w:rsidRDefault="003A28EB" w:rsidP="003978D5">
            <w:pPr>
              <w:spacing w:line="360" w:lineRule="auto"/>
              <w:ind w:right="-244"/>
              <w:jc w:val="both"/>
              <w:rPr>
                <w:rFonts w:ascii="Arial" w:hAnsi="Arial" w:cs="Arial"/>
              </w:rPr>
            </w:pPr>
          </w:p>
        </w:tc>
      </w:tr>
      <w:tr w:rsidR="003A28EB" w:rsidRPr="008B6842" w14:paraId="7AFA6E92" w14:textId="77777777" w:rsidTr="00075FD9">
        <w:tc>
          <w:tcPr>
            <w:tcW w:w="3888" w:type="dxa"/>
          </w:tcPr>
          <w:p w14:paraId="6317DE5C"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Beamline</w:t>
            </w:r>
          </w:p>
        </w:tc>
        <w:tc>
          <w:tcPr>
            <w:tcW w:w="2880" w:type="dxa"/>
          </w:tcPr>
          <w:p w14:paraId="25BA667C" w14:textId="77777777" w:rsidR="003A28EB" w:rsidRPr="008B6842" w:rsidRDefault="003A28EB" w:rsidP="003978D5">
            <w:pPr>
              <w:spacing w:line="360" w:lineRule="auto"/>
              <w:ind w:right="-244"/>
              <w:jc w:val="both"/>
              <w:rPr>
                <w:rFonts w:ascii="Arial" w:hAnsi="Arial" w:cs="Arial"/>
              </w:rPr>
            </w:pPr>
            <w:r>
              <w:rPr>
                <w:rFonts w:ascii="Arial" w:hAnsi="Arial" w:cs="Arial"/>
              </w:rPr>
              <w:t>APS-LSCAT</w:t>
            </w:r>
          </w:p>
        </w:tc>
      </w:tr>
      <w:tr w:rsidR="003A28EB" w:rsidRPr="008B6842" w14:paraId="0BCF0D41" w14:textId="77777777" w:rsidTr="00075FD9">
        <w:tc>
          <w:tcPr>
            <w:tcW w:w="3888" w:type="dxa"/>
          </w:tcPr>
          <w:p w14:paraId="7470DAD6"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d</w:t>
            </w:r>
            <w:r w:rsidRPr="008B6842">
              <w:rPr>
                <w:rFonts w:ascii="Arial" w:hAnsi="Arial" w:cs="Arial"/>
                <w:vertAlign w:val="subscript"/>
              </w:rPr>
              <w:t>min</w:t>
            </w:r>
            <w:r w:rsidRPr="008B6842">
              <w:rPr>
                <w:rFonts w:ascii="Arial" w:hAnsi="Arial" w:cs="Arial"/>
              </w:rPr>
              <w:t xml:space="preserve"> (Å)</w:t>
            </w:r>
          </w:p>
        </w:tc>
        <w:tc>
          <w:tcPr>
            <w:tcW w:w="2880" w:type="dxa"/>
          </w:tcPr>
          <w:p w14:paraId="28883110" w14:textId="77777777" w:rsidR="003A28EB" w:rsidRPr="008B6842" w:rsidRDefault="003A28EB" w:rsidP="003978D5">
            <w:pPr>
              <w:spacing w:line="360" w:lineRule="auto"/>
              <w:ind w:right="-244"/>
              <w:jc w:val="both"/>
              <w:rPr>
                <w:rFonts w:ascii="Arial" w:hAnsi="Arial" w:cs="Arial"/>
              </w:rPr>
            </w:pPr>
            <w:r>
              <w:rPr>
                <w:rFonts w:ascii="Arial" w:hAnsi="Arial" w:cs="Arial"/>
              </w:rPr>
              <w:t>1.7</w:t>
            </w:r>
          </w:p>
        </w:tc>
      </w:tr>
      <w:tr w:rsidR="003A28EB" w:rsidRPr="008B6842" w14:paraId="2F22747C" w14:textId="77777777" w:rsidTr="00075FD9">
        <w:tc>
          <w:tcPr>
            <w:tcW w:w="3888" w:type="dxa"/>
          </w:tcPr>
          <w:p w14:paraId="213C334F"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wavelength (Å)</w:t>
            </w:r>
          </w:p>
        </w:tc>
        <w:tc>
          <w:tcPr>
            <w:tcW w:w="2880" w:type="dxa"/>
          </w:tcPr>
          <w:p w14:paraId="1D89161F" w14:textId="77777777" w:rsidR="003A28EB" w:rsidRPr="00591D7C" w:rsidRDefault="003A28EB" w:rsidP="003978D5">
            <w:pPr>
              <w:spacing w:line="360" w:lineRule="auto"/>
              <w:ind w:right="-244"/>
              <w:jc w:val="both"/>
              <w:rPr>
                <w:rFonts w:ascii="Arial" w:hAnsi="Arial" w:cs="Arial"/>
              </w:rPr>
            </w:pPr>
            <w:r w:rsidRPr="00591D7C">
              <w:rPr>
                <w:rFonts w:ascii="Arial" w:hAnsi="Arial" w:cs="Arial"/>
              </w:rPr>
              <w:t>0.97872</w:t>
            </w:r>
          </w:p>
        </w:tc>
      </w:tr>
      <w:tr w:rsidR="003A28EB" w:rsidRPr="008B6842" w14:paraId="0CBBF5CB" w14:textId="77777777" w:rsidTr="00075FD9">
        <w:tc>
          <w:tcPr>
            <w:tcW w:w="3888" w:type="dxa"/>
          </w:tcPr>
          <w:p w14:paraId="57DB8EFD"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No. of observations</w:t>
            </w:r>
          </w:p>
        </w:tc>
        <w:tc>
          <w:tcPr>
            <w:tcW w:w="2880" w:type="dxa"/>
          </w:tcPr>
          <w:p w14:paraId="1D0966DD" w14:textId="77777777" w:rsidR="003A28EB" w:rsidRPr="008B6842" w:rsidRDefault="003A28EB" w:rsidP="003978D5">
            <w:pPr>
              <w:spacing w:line="360" w:lineRule="auto"/>
              <w:ind w:right="-244"/>
              <w:jc w:val="both"/>
              <w:rPr>
                <w:rFonts w:ascii="Arial" w:hAnsi="Arial" w:cs="Arial"/>
              </w:rPr>
            </w:pPr>
            <w:r w:rsidRPr="0010104D">
              <w:rPr>
                <w:rFonts w:ascii="Arial" w:hAnsi="Arial" w:cs="Arial"/>
              </w:rPr>
              <w:t>220881</w:t>
            </w:r>
          </w:p>
        </w:tc>
      </w:tr>
      <w:tr w:rsidR="003A28EB" w:rsidRPr="008B6842" w14:paraId="38060E06" w14:textId="77777777" w:rsidTr="00075FD9">
        <w:tc>
          <w:tcPr>
            <w:tcW w:w="3888" w:type="dxa"/>
          </w:tcPr>
          <w:p w14:paraId="21D1277E"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Multiplicity</w:t>
            </w:r>
            <w:r w:rsidRPr="008B6842">
              <w:rPr>
                <w:rFonts w:ascii="Arial" w:hAnsi="Arial" w:cs="Arial"/>
                <w:vertAlign w:val="superscript"/>
              </w:rPr>
              <w:t xml:space="preserve"> a</w:t>
            </w:r>
          </w:p>
        </w:tc>
        <w:tc>
          <w:tcPr>
            <w:tcW w:w="2880" w:type="dxa"/>
          </w:tcPr>
          <w:p w14:paraId="6FE4CFD5" w14:textId="77777777" w:rsidR="003A28EB" w:rsidRPr="008B6842" w:rsidRDefault="003A28EB" w:rsidP="003978D5">
            <w:pPr>
              <w:spacing w:line="360" w:lineRule="auto"/>
              <w:ind w:right="-244"/>
              <w:jc w:val="both"/>
              <w:rPr>
                <w:rFonts w:ascii="Arial" w:hAnsi="Arial" w:cs="Arial"/>
              </w:rPr>
            </w:pPr>
            <w:r w:rsidRPr="0010104D">
              <w:rPr>
                <w:rFonts w:ascii="Arial" w:hAnsi="Arial" w:cs="Arial"/>
              </w:rPr>
              <w:t>4.6</w:t>
            </w:r>
            <w:r>
              <w:rPr>
                <w:rFonts w:ascii="Arial" w:hAnsi="Arial" w:cs="Arial"/>
              </w:rPr>
              <w:t xml:space="preserve"> (4.5)</w:t>
            </w:r>
          </w:p>
        </w:tc>
      </w:tr>
      <w:tr w:rsidR="003A28EB" w:rsidRPr="008B6842" w14:paraId="6AAAD37A" w14:textId="77777777" w:rsidTr="00075FD9">
        <w:tc>
          <w:tcPr>
            <w:tcW w:w="3888" w:type="dxa"/>
          </w:tcPr>
          <w:p w14:paraId="5B54C888"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average (I)/(σ</w:t>
            </w:r>
            <w:r w:rsidRPr="008B6842">
              <w:rPr>
                <w:rFonts w:ascii="Arial" w:hAnsi="Arial" w:cs="Arial"/>
                <w:vertAlign w:val="subscript"/>
              </w:rPr>
              <w:t>I</w:t>
            </w:r>
            <w:r w:rsidRPr="008B6842">
              <w:rPr>
                <w:rFonts w:ascii="Arial" w:hAnsi="Arial" w:cs="Arial"/>
              </w:rPr>
              <w:t>)</w:t>
            </w:r>
            <w:r w:rsidRPr="008B6842">
              <w:rPr>
                <w:rFonts w:ascii="Arial" w:hAnsi="Arial" w:cs="Arial"/>
                <w:vertAlign w:val="superscript"/>
              </w:rPr>
              <w:t>a</w:t>
            </w:r>
          </w:p>
        </w:tc>
        <w:tc>
          <w:tcPr>
            <w:tcW w:w="2880" w:type="dxa"/>
          </w:tcPr>
          <w:p w14:paraId="5E9DE6C4" w14:textId="77777777" w:rsidR="003A28EB" w:rsidRPr="008B6842" w:rsidRDefault="003A28EB" w:rsidP="003978D5">
            <w:pPr>
              <w:spacing w:line="360" w:lineRule="auto"/>
              <w:ind w:right="-244"/>
              <w:jc w:val="both"/>
              <w:rPr>
                <w:rFonts w:ascii="Arial" w:hAnsi="Arial" w:cs="Arial"/>
              </w:rPr>
            </w:pPr>
            <w:r w:rsidRPr="0010104D">
              <w:rPr>
                <w:rFonts w:ascii="Arial" w:hAnsi="Arial" w:cs="Arial"/>
              </w:rPr>
              <w:t>14.2</w:t>
            </w:r>
            <w:r>
              <w:rPr>
                <w:rFonts w:ascii="Arial" w:hAnsi="Arial" w:cs="Arial"/>
              </w:rPr>
              <w:t xml:space="preserve"> (7.3)</w:t>
            </w:r>
          </w:p>
        </w:tc>
      </w:tr>
      <w:tr w:rsidR="003A28EB" w:rsidRPr="008B6842" w14:paraId="0C90B87A" w14:textId="77777777" w:rsidTr="00075FD9">
        <w:tc>
          <w:tcPr>
            <w:tcW w:w="3888" w:type="dxa"/>
          </w:tcPr>
          <w:p w14:paraId="367FED33"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Completeness (%)</w:t>
            </w:r>
            <w:r w:rsidRPr="008B6842">
              <w:rPr>
                <w:rFonts w:ascii="Arial" w:hAnsi="Arial" w:cs="Arial"/>
                <w:vertAlign w:val="superscript"/>
              </w:rPr>
              <w:t>a</w:t>
            </w:r>
          </w:p>
        </w:tc>
        <w:tc>
          <w:tcPr>
            <w:tcW w:w="2880" w:type="dxa"/>
          </w:tcPr>
          <w:p w14:paraId="64BB9D5C" w14:textId="77777777" w:rsidR="003A28EB" w:rsidRPr="008B6842" w:rsidRDefault="003A28EB" w:rsidP="003978D5">
            <w:pPr>
              <w:spacing w:line="360" w:lineRule="auto"/>
              <w:ind w:right="-244"/>
              <w:jc w:val="both"/>
              <w:rPr>
                <w:rFonts w:ascii="Arial" w:hAnsi="Arial" w:cs="Arial"/>
              </w:rPr>
            </w:pPr>
            <w:r>
              <w:rPr>
                <w:rFonts w:ascii="Arial" w:hAnsi="Arial" w:cs="Arial"/>
              </w:rPr>
              <w:t>100 (100)</w:t>
            </w:r>
          </w:p>
        </w:tc>
      </w:tr>
      <w:tr w:rsidR="003A28EB" w:rsidRPr="008B6842" w14:paraId="546501F5" w14:textId="77777777" w:rsidTr="00075FD9">
        <w:tc>
          <w:tcPr>
            <w:tcW w:w="3888" w:type="dxa"/>
          </w:tcPr>
          <w:p w14:paraId="2701E2EF" w14:textId="77777777" w:rsidR="003A28EB" w:rsidRPr="008B6842" w:rsidRDefault="003A28EB" w:rsidP="003978D5">
            <w:pPr>
              <w:spacing w:line="360" w:lineRule="auto"/>
              <w:ind w:right="-244"/>
              <w:jc w:val="both"/>
              <w:rPr>
                <w:rFonts w:ascii="Arial" w:hAnsi="Arial" w:cs="Arial"/>
              </w:rPr>
            </w:pPr>
            <w:r w:rsidRPr="008B6842">
              <w:rPr>
                <w:rFonts w:ascii="Arial" w:hAnsi="Arial" w:cs="Arial"/>
                <w:i/>
                <w:iCs/>
              </w:rPr>
              <w:t>R</w:t>
            </w:r>
            <w:r w:rsidRPr="008B6842">
              <w:rPr>
                <w:rFonts w:ascii="Arial" w:hAnsi="Arial" w:cs="Arial"/>
                <w:i/>
                <w:iCs/>
                <w:vertAlign w:val="subscript"/>
              </w:rPr>
              <w:t>merge</w:t>
            </w:r>
            <w:r w:rsidRPr="008B6842">
              <w:rPr>
                <w:rFonts w:ascii="Arial" w:hAnsi="Arial" w:cs="Arial"/>
              </w:rPr>
              <w:t xml:space="preserve"> (%)</w:t>
            </w:r>
            <w:r w:rsidRPr="008B6842">
              <w:rPr>
                <w:rFonts w:ascii="Arial" w:hAnsi="Arial" w:cs="Arial"/>
                <w:vertAlign w:val="superscript"/>
              </w:rPr>
              <w:t>a</w:t>
            </w:r>
          </w:p>
        </w:tc>
        <w:tc>
          <w:tcPr>
            <w:tcW w:w="2880" w:type="dxa"/>
          </w:tcPr>
          <w:p w14:paraId="0E6BB0A9" w14:textId="77777777" w:rsidR="003A28EB" w:rsidRPr="008B6842" w:rsidRDefault="003A28EB" w:rsidP="003978D5">
            <w:pPr>
              <w:spacing w:line="360" w:lineRule="auto"/>
              <w:ind w:right="-244"/>
              <w:jc w:val="both"/>
              <w:rPr>
                <w:rFonts w:ascii="Arial" w:hAnsi="Arial" w:cs="Arial"/>
              </w:rPr>
            </w:pPr>
            <w:r>
              <w:rPr>
                <w:rFonts w:ascii="Arial" w:hAnsi="Arial" w:cs="Arial"/>
              </w:rPr>
              <w:t>7.5 (27.7)</w:t>
            </w:r>
          </w:p>
        </w:tc>
      </w:tr>
      <w:tr w:rsidR="003A28EB" w:rsidRPr="008B6842" w14:paraId="32EFA3F7" w14:textId="77777777" w:rsidTr="00075FD9">
        <w:tc>
          <w:tcPr>
            <w:tcW w:w="3888" w:type="dxa"/>
          </w:tcPr>
          <w:p w14:paraId="4209078B" w14:textId="77777777" w:rsidR="003A28EB" w:rsidRPr="008B6842" w:rsidRDefault="003A28EB" w:rsidP="003978D5">
            <w:pPr>
              <w:spacing w:line="360" w:lineRule="auto"/>
              <w:ind w:right="-244"/>
              <w:jc w:val="both"/>
              <w:rPr>
                <w:rFonts w:ascii="Arial" w:hAnsi="Arial" w:cs="Arial"/>
                <w:i/>
                <w:iCs/>
              </w:rPr>
            </w:pPr>
            <w:r w:rsidRPr="008B6842">
              <w:rPr>
                <w:rFonts w:ascii="Arial" w:hAnsi="Arial" w:cs="Arial"/>
                <w:i/>
                <w:iCs/>
              </w:rPr>
              <w:t>CC</w:t>
            </w:r>
            <w:r w:rsidRPr="008B6842">
              <w:rPr>
                <w:rFonts w:ascii="Arial" w:hAnsi="Arial" w:cs="Arial"/>
                <w:iCs/>
                <w:vertAlign w:val="subscript"/>
              </w:rPr>
              <w:t xml:space="preserve">1/2 </w:t>
            </w:r>
            <w:r w:rsidRPr="008B6842">
              <w:rPr>
                <w:rFonts w:ascii="Arial" w:hAnsi="Arial" w:cs="Arial"/>
                <w:vertAlign w:val="superscript"/>
              </w:rPr>
              <w:t>a</w:t>
            </w:r>
          </w:p>
        </w:tc>
        <w:tc>
          <w:tcPr>
            <w:tcW w:w="2880" w:type="dxa"/>
          </w:tcPr>
          <w:p w14:paraId="6F733CC7" w14:textId="77777777" w:rsidR="003A28EB" w:rsidRPr="008B6842" w:rsidRDefault="003A28EB" w:rsidP="003978D5">
            <w:pPr>
              <w:spacing w:line="360" w:lineRule="auto"/>
              <w:ind w:right="-244"/>
              <w:jc w:val="both"/>
              <w:rPr>
                <w:rFonts w:ascii="Arial" w:hAnsi="Arial" w:cs="Arial"/>
              </w:rPr>
            </w:pPr>
            <w:r>
              <w:rPr>
                <w:rFonts w:ascii="Arial" w:hAnsi="Arial" w:cs="Arial"/>
              </w:rPr>
              <w:t>0.996 (0.886)</w:t>
            </w:r>
          </w:p>
        </w:tc>
      </w:tr>
      <w:tr w:rsidR="003A28EB" w:rsidRPr="008B6842" w14:paraId="101E6AE3" w14:textId="77777777" w:rsidTr="00075FD9">
        <w:tc>
          <w:tcPr>
            <w:tcW w:w="3888" w:type="dxa"/>
          </w:tcPr>
          <w:p w14:paraId="2E72165F" w14:textId="77777777" w:rsidR="003A28EB" w:rsidRPr="008B6842" w:rsidRDefault="003A28EB" w:rsidP="003978D5">
            <w:pPr>
              <w:spacing w:line="360" w:lineRule="auto"/>
              <w:ind w:right="-244"/>
              <w:jc w:val="both"/>
              <w:rPr>
                <w:rFonts w:ascii="Arial" w:hAnsi="Arial" w:cs="Arial"/>
              </w:rPr>
            </w:pPr>
            <w:r w:rsidRPr="008B6842">
              <w:rPr>
                <w:rFonts w:ascii="Arial" w:hAnsi="Arial" w:cs="Arial"/>
                <w:b/>
              </w:rPr>
              <w:t>Structure refinement</w:t>
            </w:r>
          </w:p>
        </w:tc>
        <w:tc>
          <w:tcPr>
            <w:tcW w:w="2880" w:type="dxa"/>
          </w:tcPr>
          <w:p w14:paraId="69D0F39B" w14:textId="77777777" w:rsidR="003A28EB" w:rsidRPr="008B6842" w:rsidRDefault="003A28EB" w:rsidP="003978D5">
            <w:pPr>
              <w:spacing w:line="360" w:lineRule="auto"/>
              <w:ind w:right="-244"/>
              <w:jc w:val="both"/>
              <w:rPr>
                <w:rFonts w:ascii="Arial" w:hAnsi="Arial" w:cs="Arial"/>
              </w:rPr>
            </w:pPr>
          </w:p>
        </w:tc>
      </w:tr>
      <w:tr w:rsidR="003A28EB" w:rsidRPr="008B6842" w14:paraId="7AE67DFF" w14:textId="77777777" w:rsidTr="00075FD9">
        <w:tc>
          <w:tcPr>
            <w:tcW w:w="3888" w:type="dxa"/>
          </w:tcPr>
          <w:p w14:paraId="79F73751"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Bragg spacings (Å)</w:t>
            </w:r>
          </w:p>
        </w:tc>
        <w:tc>
          <w:tcPr>
            <w:tcW w:w="2880" w:type="dxa"/>
          </w:tcPr>
          <w:p w14:paraId="1C1208C0" w14:textId="77777777" w:rsidR="003A28EB" w:rsidRPr="008B6842" w:rsidRDefault="003A28EB" w:rsidP="003978D5">
            <w:pPr>
              <w:spacing w:line="360" w:lineRule="auto"/>
              <w:ind w:right="-244"/>
              <w:jc w:val="both"/>
              <w:rPr>
                <w:rFonts w:ascii="Arial" w:hAnsi="Arial" w:cs="Arial"/>
              </w:rPr>
            </w:pPr>
            <w:r>
              <w:rPr>
                <w:rFonts w:ascii="Arial" w:hAnsi="Arial" w:cs="Arial"/>
              </w:rPr>
              <w:t>82.14-1.70</w:t>
            </w:r>
          </w:p>
        </w:tc>
      </w:tr>
      <w:tr w:rsidR="003A28EB" w:rsidRPr="008B6842" w14:paraId="05EE7F6A" w14:textId="77777777" w:rsidTr="00075FD9">
        <w:tc>
          <w:tcPr>
            <w:tcW w:w="3888" w:type="dxa"/>
          </w:tcPr>
          <w:p w14:paraId="777C8E14" w14:textId="77777777" w:rsidR="003A28EB" w:rsidRPr="008B6842" w:rsidRDefault="003A28EB" w:rsidP="003978D5">
            <w:pPr>
              <w:spacing w:line="360" w:lineRule="auto"/>
              <w:ind w:right="-244"/>
              <w:jc w:val="both"/>
              <w:rPr>
                <w:rFonts w:ascii="Arial" w:hAnsi="Arial" w:cs="Arial"/>
              </w:rPr>
            </w:pPr>
            <w:r w:rsidRPr="008B6842">
              <w:rPr>
                <w:rFonts w:ascii="Arial" w:hAnsi="Arial" w:cs="Arial"/>
              </w:rPr>
              <w:t xml:space="preserve">Space group </w:t>
            </w:r>
          </w:p>
        </w:tc>
        <w:tc>
          <w:tcPr>
            <w:tcW w:w="2880" w:type="dxa"/>
          </w:tcPr>
          <w:p w14:paraId="00638B95" w14:textId="77777777" w:rsidR="003A28EB" w:rsidRPr="008B6842" w:rsidRDefault="003A28EB" w:rsidP="003978D5">
            <w:pPr>
              <w:spacing w:line="360" w:lineRule="auto"/>
              <w:ind w:right="-244"/>
              <w:jc w:val="both"/>
              <w:rPr>
                <w:rFonts w:ascii="Arial" w:hAnsi="Arial" w:cs="Arial"/>
              </w:rPr>
            </w:pPr>
            <w:r w:rsidRPr="0010104D">
              <w:rPr>
                <w:rFonts w:ascii="Arial" w:hAnsi="Arial" w:cs="Arial"/>
              </w:rPr>
              <w:t>P 1 21 1</w:t>
            </w:r>
          </w:p>
        </w:tc>
      </w:tr>
      <w:tr w:rsidR="003A28EB" w:rsidRPr="008B6842" w14:paraId="48493E5A" w14:textId="77777777" w:rsidTr="00075FD9">
        <w:tc>
          <w:tcPr>
            <w:tcW w:w="3888" w:type="dxa"/>
          </w:tcPr>
          <w:p w14:paraId="299AC666" w14:textId="77777777" w:rsidR="003A28EB" w:rsidRPr="008B6842" w:rsidRDefault="003A28EB" w:rsidP="003978D5">
            <w:pPr>
              <w:spacing w:line="360" w:lineRule="auto"/>
              <w:jc w:val="both"/>
              <w:rPr>
                <w:rFonts w:ascii="Arial" w:hAnsi="Arial" w:cs="Arial"/>
              </w:rPr>
            </w:pPr>
            <w:r w:rsidRPr="008B6842">
              <w:rPr>
                <w:rFonts w:ascii="Arial" w:eastAsia="ArialMT" w:hAnsi="Arial" w:cs="Arial"/>
              </w:rPr>
              <w:t xml:space="preserve">cell parameters: </w:t>
            </w:r>
            <w:r w:rsidRPr="008B6842">
              <w:rPr>
                <w:rFonts w:ascii="Arial" w:eastAsia="ArialMT" w:hAnsi="Arial" w:cs="Arial"/>
                <w:i/>
                <w:iCs/>
              </w:rPr>
              <w:t xml:space="preserve">a,b,c </w:t>
            </w:r>
          </w:p>
        </w:tc>
        <w:tc>
          <w:tcPr>
            <w:tcW w:w="2880" w:type="dxa"/>
          </w:tcPr>
          <w:p w14:paraId="31BA0471" w14:textId="77777777" w:rsidR="003A28EB" w:rsidRPr="008B6842" w:rsidRDefault="003A28EB" w:rsidP="003978D5">
            <w:pPr>
              <w:spacing w:line="360" w:lineRule="auto"/>
              <w:jc w:val="both"/>
              <w:rPr>
                <w:rFonts w:ascii="Arial" w:hAnsi="Arial" w:cs="Arial"/>
              </w:rPr>
            </w:pPr>
            <w:r w:rsidRPr="0010104D">
              <w:rPr>
                <w:rFonts w:ascii="Arial" w:hAnsi="Arial" w:cs="Arial"/>
              </w:rPr>
              <w:t>63.88   41.96   85.93   90.00  107.08   90.00</w:t>
            </w:r>
          </w:p>
        </w:tc>
      </w:tr>
      <w:tr w:rsidR="003A28EB" w:rsidRPr="008B6842" w14:paraId="57683812" w14:textId="77777777" w:rsidTr="00075FD9">
        <w:tc>
          <w:tcPr>
            <w:tcW w:w="3888" w:type="dxa"/>
          </w:tcPr>
          <w:p w14:paraId="3CE9D5FB"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hAnsi="Arial" w:cs="Arial"/>
                <w:i/>
                <w:iCs/>
              </w:rPr>
              <w:t xml:space="preserve">R </w:t>
            </w:r>
            <w:r w:rsidRPr="008B6842">
              <w:rPr>
                <w:rFonts w:ascii="Arial" w:eastAsia="ArialMT" w:hAnsi="Arial" w:cs="Arial"/>
              </w:rPr>
              <w:t xml:space="preserve">/ </w:t>
            </w:r>
            <w:r w:rsidRPr="008B6842">
              <w:rPr>
                <w:rFonts w:ascii="Arial" w:hAnsi="Arial" w:cs="Arial"/>
                <w:i/>
                <w:iCs/>
              </w:rPr>
              <w:t>R</w:t>
            </w:r>
            <w:r w:rsidRPr="008B6842">
              <w:rPr>
                <w:rFonts w:ascii="Arial" w:eastAsia="ArialMT" w:hAnsi="Arial" w:cs="Arial"/>
              </w:rPr>
              <w:t xml:space="preserve">free (%) </w:t>
            </w:r>
          </w:p>
        </w:tc>
        <w:tc>
          <w:tcPr>
            <w:tcW w:w="2880" w:type="dxa"/>
          </w:tcPr>
          <w:p w14:paraId="71C2C0B8" w14:textId="77777777" w:rsidR="003A28EB" w:rsidRPr="008B6842" w:rsidRDefault="003A28EB" w:rsidP="003978D5">
            <w:pPr>
              <w:autoSpaceDE w:val="0"/>
              <w:autoSpaceDN w:val="0"/>
              <w:adjustRightInd w:val="0"/>
              <w:spacing w:line="360" w:lineRule="auto"/>
              <w:rPr>
                <w:rFonts w:ascii="Arial" w:eastAsia="ArialMT" w:hAnsi="Arial" w:cs="Arial"/>
              </w:rPr>
            </w:pPr>
            <w:r>
              <w:rPr>
                <w:rFonts w:ascii="Arial" w:eastAsia="ArialMT" w:hAnsi="Arial" w:cs="Arial"/>
              </w:rPr>
              <w:t>17.8/20.8</w:t>
            </w:r>
          </w:p>
        </w:tc>
      </w:tr>
      <w:tr w:rsidR="003A28EB" w:rsidRPr="008B6842" w14:paraId="59F1DBBA" w14:textId="77777777" w:rsidTr="00075FD9">
        <w:tc>
          <w:tcPr>
            <w:tcW w:w="3888" w:type="dxa"/>
          </w:tcPr>
          <w:p w14:paraId="543BF3AA" w14:textId="77777777" w:rsidR="003A28EB" w:rsidRPr="008B6842" w:rsidRDefault="003A28EB" w:rsidP="003978D5">
            <w:pPr>
              <w:autoSpaceDE w:val="0"/>
              <w:autoSpaceDN w:val="0"/>
              <w:adjustRightInd w:val="0"/>
              <w:spacing w:line="360" w:lineRule="auto"/>
              <w:rPr>
                <w:rFonts w:ascii="Arial" w:hAnsi="Arial" w:cs="Arial"/>
                <w:i/>
                <w:iCs/>
              </w:rPr>
            </w:pPr>
            <w:r w:rsidRPr="008B6842">
              <w:rPr>
                <w:rFonts w:ascii="Arial" w:eastAsia="ArialMT" w:hAnsi="Arial" w:cs="Arial"/>
              </w:rPr>
              <w:t>No. of unique reflections</w:t>
            </w:r>
          </w:p>
        </w:tc>
        <w:tc>
          <w:tcPr>
            <w:tcW w:w="2880" w:type="dxa"/>
          </w:tcPr>
          <w:p w14:paraId="1AFF9488" w14:textId="77777777" w:rsidR="003A28EB" w:rsidRPr="008B6842" w:rsidRDefault="003A28EB" w:rsidP="003978D5">
            <w:pPr>
              <w:autoSpaceDE w:val="0"/>
              <w:autoSpaceDN w:val="0"/>
              <w:adjustRightInd w:val="0"/>
              <w:spacing w:line="360" w:lineRule="auto"/>
              <w:rPr>
                <w:rFonts w:ascii="Arial" w:eastAsia="ArialMT" w:hAnsi="Arial" w:cs="Arial"/>
              </w:rPr>
            </w:pPr>
            <w:r>
              <w:rPr>
                <w:rFonts w:ascii="Courier New" w:hAnsi="Courier New" w:cs="Courier New"/>
              </w:rPr>
              <w:t>45803</w:t>
            </w:r>
          </w:p>
        </w:tc>
      </w:tr>
      <w:tr w:rsidR="003A28EB" w:rsidRPr="008B6842" w14:paraId="60F0EFB8" w14:textId="77777777" w:rsidTr="00075FD9">
        <w:tc>
          <w:tcPr>
            <w:tcW w:w="3888" w:type="dxa"/>
          </w:tcPr>
          <w:p w14:paraId="2E8762DC"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 xml:space="preserve">No. of total atoms (non-H) </w:t>
            </w:r>
          </w:p>
        </w:tc>
        <w:tc>
          <w:tcPr>
            <w:tcW w:w="2880" w:type="dxa"/>
          </w:tcPr>
          <w:p w14:paraId="1AE8682B" w14:textId="77777777" w:rsidR="003A28EB" w:rsidRPr="008B6842" w:rsidRDefault="003A28EB" w:rsidP="003978D5">
            <w:pPr>
              <w:autoSpaceDE w:val="0"/>
              <w:autoSpaceDN w:val="0"/>
              <w:adjustRightInd w:val="0"/>
              <w:spacing w:line="360" w:lineRule="auto"/>
              <w:rPr>
                <w:rFonts w:ascii="Arial" w:eastAsia="ArialMT" w:hAnsi="Arial" w:cs="Arial"/>
              </w:rPr>
            </w:pPr>
            <w:r>
              <w:rPr>
                <w:rFonts w:ascii="Courier New" w:hAnsi="Courier New" w:cs="Courier New"/>
              </w:rPr>
              <w:t>3698</w:t>
            </w:r>
          </w:p>
        </w:tc>
      </w:tr>
      <w:tr w:rsidR="003A28EB" w:rsidRPr="008B6842" w14:paraId="7F275C2F" w14:textId="77777777" w:rsidTr="00075FD9">
        <w:tc>
          <w:tcPr>
            <w:tcW w:w="3888" w:type="dxa"/>
          </w:tcPr>
          <w:p w14:paraId="1629453B"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No. of protein atoms (non-H)</w:t>
            </w:r>
          </w:p>
        </w:tc>
        <w:tc>
          <w:tcPr>
            <w:tcW w:w="2880" w:type="dxa"/>
          </w:tcPr>
          <w:p w14:paraId="4851A4AD" w14:textId="77777777" w:rsidR="003A28EB" w:rsidRPr="008B6842" w:rsidRDefault="003A28EB" w:rsidP="003978D5">
            <w:pPr>
              <w:autoSpaceDE w:val="0"/>
              <w:autoSpaceDN w:val="0"/>
              <w:adjustRightInd w:val="0"/>
              <w:spacing w:line="360" w:lineRule="auto"/>
              <w:rPr>
                <w:rFonts w:ascii="Arial" w:eastAsia="ArialMT" w:hAnsi="Arial" w:cs="Arial"/>
              </w:rPr>
            </w:pPr>
          </w:p>
        </w:tc>
      </w:tr>
      <w:tr w:rsidR="003A28EB" w:rsidRPr="008B6842" w14:paraId="51D784D5" w14:textId="77777777" w:rsidTr="00075FD9">
        <w:tc>
          <w:tcPr>
            <w:tcW w:w="3888" w:type="dxa"/>
          </w:tcPr>
          <w:p w14:paraId="24086106"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 xml:space="preserve">No. of hetero atoms (non-H) </w:t>
            </w:r>
          </w:p>
        </w:tc>
        <w:tc>
          <w:tcPr>
            <w:tcW w:w="2880" w:type="dxa"/>
          </w:tcPr>
          <w:p w14:paraId="707EF706" w14:textId="77777777" w:rsidR="003A28EB" w:rsidRPr="008B6842" w:rsidRDefault="003A28EB" w:rsidP="003978D5">
            <w:pPr>
              <w:autoSpaceDE w:val="0"/>
              <w:autoSpaceDN w:val="0"/>
              <w:adjustRightInd w:val="0"/>
              <w:spacing w:line="360" w:lineRule="auto"/>
              <w:rPr>
                <w:rFonts w:ascii="Arial" w:eastAsia="ArialMT" w:hAnsi="Arial" w:cs="Arial"/>
              </w:rPr>
            </w:pPr>
            <w:r>
              <w:rPr>
                <w:rFonts w:ascii="Arial" w:eastAsia="ArialMT" w:hAnsi="Arial" w:cs="Arial"/>
              </w:rPr>
              <w:t>0</w:t>
            </w:r>
          </w:p>
        </w:tc>
      </w:tr>
      <w:tr w:rsidR="003A28EB" w:rsidRPr="008B6842" w14:paraId="7537690A" w14:textId="77777777" w:rsidTr="00075FD9">
        <w:tc>
          <w:tcPr>
            <w:tcW w:w="3888" w:type="dxa"/>
          </w:tcPr>
          <w:p w14:paraId="540FCFB2"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No. of waters</w:t>
            </w:r>
          </w:p>
        </w:tc>
        <w:tc>
          <w:tcPr>
            <w:tcW w:w="2880" w:type="dxa"/>
          </w:tcPr>
          <w:p w14:paraId="7D9FC437" w14:textId="77777777" w:rsidR="003A28EB" w:rsidRPr="008B6842" w:rsidRDefault="003A28EB" w:rsidP="003978D5">
            <w:pPr>
              <w:autoSpaceDE w:val="0"/>
              <w:autoSpaceDN w:val="0"/>
              <w:adjustRightInd w:val="0"/>
              <w:spacing w:line="360" w:lineRule="auto"/>
              <w:rPr>
                <w:rFonts w:ascii="Arial" w:eastAsia="ArialMT" w:hAnsi="Arial" w:cs="Arial"/>
              </w:rPr>
            </w:pPr>
          </w:p>
        </w:tc>
      </w:tr>
      <w:tr w:rsidR="003A28EB" w:rsidRPr="008B6842" w14:paraId="1E1F3F8B" w14:textId="77777777" w:rsidTr="00075FD9">
        <w:tc>
          <w:tcPr>
            <w:tcW w:w="3888" w:type="dxa"/>
          </w:tcPr>
          <w:p w14:paraId="69C59699"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average B-factor (</w:t>
            </w:r>
            <w:r w:rsidRPr="008B6842">
              <w:rPr>
                <w:rFonts w:ascii="Arial" w:hAnsi="Arial" w:cs="Arial"/>
              </w:rPr>
              <w:t>Å</w:t>
            </w:r>
            <w:r w:rsidRPr="008B6842">
              <w:rPr>
                <w:rFonts w:ascii="Arial" w:eastAsia="ArialMT" w:hAnsi="Arial" w:cs="Arial"/>
                <w:vertAlign w:val="superscript"/>
              </w:rPr>
              <w:t>2</w:t>
            </w:r>
            <w:r w:rsidRPr="008B6842">
              <w:rPr>
                <w:rFonts w:ascii="Arial" w:eastAsia="ArialMT" w:hAnsi="Arial" w:cs="Arial"/>
              </w:rPr>
              <w:t xml:space="preserve">) </w:t>
            </w:r>
          </w:p>
        </w:tc>
        <w:tc>
          <w:tcPr>
            <w:tcW w:w="2880" w:type="dxa"/>
          </w:tcPr>
          <w:p w14:paraId="5C2F500F" w14:textId="77777777" w:rsidR="003A28EB" w:rsidRPr="008B6842" w:rsidRDefault="003A28EB" w:rsidP="003978D5">
            <w:pPr>
              <w:autoSpaceDE w:val="0"/>
              <w:autoSpaceDN w:val="0"/>
              <w:adjustRightInd w:val="0"/>
              <w:spacing w:line="360" w:lineRule="auto"/>
              <w:rPr>
                <w:rFonts w:ascii="Arial" w:eastAsia="ArialMT" w:hAnsi="Arial" w:cs="Arial"/>
              </w:rPr>
            </w:pPr>
            <w:r>
              <w:rPr>
                <w:rFonts w:ascii="Courier New" w:hAnsi="Courier New" w:cs="Courier New"/>
              </w:rPr>
              <w:t xml:space="preserve">12.796                        </w:t>
            </w:r>
          </w:p>
        </w:tc>
      </w:tr>
      <w:tr w:rsidR="003A28EB" w:rsidRPr="008B6842" w14:paraId="1891E645" w14:textId="77777777" w:rsidTr="00075FD9">
        <w:tc>
          <w:tcPr>
            <w:tcW w:w="3888" w:type="dxa"/>
          </w:tcPr>
          <w:p w14:paraId="2FD58725"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rmsd bond length (</w:t>
            </w:r>
            <w:r w:rsidRPr="008B6842">
              <w:rPr>
                <w:rFonts w:ascii="Arial" w:hAnsi="Arial" w:cs="Arial"/>
              </w:rPr>
              <w:t>Å</w:t>
            </w:r>
            <w:r w:rsidRPr="008B6842">
              <w:rPr>
                <w:rFonts w:ascii="Arial" w:eastAsia="ArialMT" w:hAnsi="Arial" w:cs="Arial"/>
              </w:rPr>
              <w:t>)</w:t>
            </w:r>
          </w:p>
        </w:tc>
        <w:tc>
          <w:tcPr>
            <w:tcW w:w="2880" w:type="dxa"/>
          </w:tcPr>
          <w:p w14:paraId="2DAE7381" w14:textId="77777777" w:rsidR="003A28EB" w:rsidRPr="008B6842" w:rsidRDefault="003A28EB" w:rsidP="003978D5">
            <w:pPr>
              <w:autoSpaceDE w:val="0"/>
              <w:autoSpaceDN w:val="0"/>
              <w:adjustRightInd w:val="0"/>
              <w:spacing w:line="360" w:lineRule="auto"/>
              <w:rPr>
                <w:rFonts w:ascii="Arial" w:eastAsia="ArialMT" w:hAnsi="Arial" w:cs="Arial"/>
              </w:rPr>
            </w:pPr>
            <w:r>
              <w:rPr>
                <w:rFonts w:ascii="Courier New" w:hAnsi="Courier New" w:cs="Courier New"/>
              </w:rPr>
              <w:t>0.020</w:t>
            </w:r>
          </w:p>
        </w:tc>
      </w:tr>
      <w:tr w:rsidR="003A28EB" w:rsidRPr="008B6842" w14:paraId="24EF1E59" w14:textId="77777777" w:rsidTr="00075FD9">
        <w:tc>
          <w:tcPr>
            <w:tcW w:w="3888" w:type="dxa"/>
          </w:tcPr>
          <w:p w14:paraId="303BA6B4"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 xml:space="preserve">rmsd bond angle (°) </w:t>
            </w:r>
          </w:p>
        </w:tc>
        <w:tc>
          <w:tcPr>
            <w:tcW w:w="2880" w:type="dxa"/>
          </w:tcPr>
          <w:p w14:paraId="7B7725B9" w14:textId="77777777" w:rsidR="003A28EB" w:rsidRPr="008B6842" w:rsidRDefault="003A28EB" w:rsidP="003978D5">
            <w:pPr>
              <w:spacing w:line="360" w:lineRule="auto"/>
              <w:rPr>
                <w:rFonts w:ascii="Arial" w:hAnsi="Arial" w:cs="Arial"/>
              </w:rPr>
            </w:pPr>
            <w:r>
              <w:rPr>
                <w:rFonts w:ascii="Courier New" w:hAnsi="Courier New" w:cs="Courier New"/>
              </w:rPr>
              <w:t>2.062</w:t>
            </w:r>
          </w:p>
        </w:tc>
      </w:tr>
      <w:tr w:rsidR="003A28EB" w:rsidRPr="008B6842" w14:paraId="12147ACA" w14:textId="77777777" w:rsidTr="00075FD9">
        <w:tc>
          <w:tcPr>
            <w:tcW w:w="3888" w:type="dxa"/>
          </w:tcPr>
          <w:p w14:paraId="046C04CB" w14:textId="77777777" w:rsidR="003A28EB" w:rsidRPr="008B6842" w:rsidRDefault="003A28EB" w:rsidP="003978D5">
            <w:pPr>
              <w:autoSpaceDE w:val="0"/>
              <w:autoSpaceDN w:val="0"/>
              <w:adjustRightInd w:val="0"/>
              <w:spacing w:line="360" w:lineRule="auto"/>
              <w:rPr>
                <w:rFonts w:ascii="Arial" w:eastAsia="ArialMT" w:hAnsi="Arial" w:cs="Arial"/>
              </w:rPr>
            </w:pPr>
            <w:r w:rsidRPr="008B6842">
              <w:rPr>
                <w:rFonts w:ascii="Arial" w:eastAsia="ArialMT" w:hAnsi="Arial" w:cs="Arial"/>
              </w:rPr>
              <w:t>Ramachandran favored / allowed (%)</w:t>
            </w:r>
          </w:p>
        </w:tc>
        <w:tc>
          <w:tcPr>
            <w:tcW w:w="2880" w:type="dxa"/>
          </w:tcPr>
          <w:p w14:paraId="3F0085A9" w14:textId="77777777" w:rsidR="003A28EB" w:rsidRPr="008B6842" w:rsidRDefault="003A28EB" w:rsidP="003978D5">
            <w:pPr>
              <w:spacing w:line="360" w:lineRule="auto"/>
              <w:rPr>
                <w:rFonts w:ascii="Arial" w:eastAsia="ArialMT" w:hAnsi="Arial" w:cs="Arial"/>
              </w:rPr>
            </w:pPr>
          </w:p>
        </w:tc>
      </w:tr>
    </w:tbl>
    <w:p w14:paraId="36B75B6B" w14:textId="77777777" w:rsidR="003A28EB" w:rsidRPr="008B6842" w:rsidRDefault="003A28EB" w:rsidP="003978D5">
      <w:pPr>
        <w:autoSpaceDE w:val="0"/>
        <w:autoSpaceDN w:val="0"/>
        <w:adjustRightInd w:val="0"/>
        <w:spacing w:line="360" w:lineRule="auto"/>
        <w:rPr>
          <w:rFonts w:ascii="Arial" w:eastAsia="ArialMT" w:hAnsi="Arial" w:cs="Arial"/>
        </w:rPr>
      </w:pPr>
    </w:p>
    <w:p w14:paraId="333AEF04" w14:textId="77777777" w:rsidR="003A28EB" w:rsidRDefault="003A28EB" w:rsidP="003978D5">
      <w:pPr>
        <w:autoSpaceDE w:val="0"/>
        <w:autoSpaceDN w:val="0"/>
        <w:adjustRightInd w:val="0"/>
        <w:spacing w:line="360" w:lineRule="auto"/>
        <w:rPr>
          <w:rFonts w:ascii="ArialMT" w:eastAsia="ArialMT" w:cs="ArialMT"/>
          <w:sz w:val="16"/>
          <w:szCs w:val="16"/>
        </w:rPr>
      </w:pPr>
      <w:r w:rsidRPr="008B6842">
        <w:rPr>
          <w:rFonts w:ascii="Arial" w:eastAsia="ArialMT" w:hAnsi="Arial" w:cs="Arial"/>
          <w:vertAlign w:val="superscript"/>
        </w:rPr>
        <w:t>a</w:t>
      </w:r>
      <w:r w:rsidRPr="008B6842">
        <w:rPr>
          <w:rFonts w:ascii="Arial" w:eastAsia="ArialMT" w:hAnsi="Arial" w:cs="Arial"/>
        </w:rPr>
        <w:t>Values in outermost shell are given in parentheses.</w:t>
      </w:r>
    </w:p>
    <w:p w14:paraId="76F02971" w14:textId="77777777" w:rsidR="003A28EB" w:rsidRPr="002A52D3" w:rsidRDefault="003A28EB" w:rsidP="003978D5">
      <w:pPr>
        <w:spacing w:line="360" w:lineRule="auto"/>
        <w:rPr>
          <w:rFonts w:ascii="Arial" w:hAnsi="Arial" w:cs="Arial"/>
          <w:b/>
        </w:rPr>
      </w:pPr>
    </w:p>
    <w:p w14:paraId="7672CEB5" w14:textId="77777777" w:rsidR="003A28EB" w:rsidRDefault="003A28EB" w:rsidP="003978D5">
      <w:pPr>
        <w:spacing w:line="360" w:lineRule="auto"/>
        <w:jc w:val="center"/>
        <w:rPr>
          <w:rFonts w:ascii="Arial" w:hAnsi="Arial" w:cs="Arial"/>
          <w:b/>
        </w:rPr>
      </w:pPr>
    </w:p>
    <w:p w14:paraId="2D70DCEE" w14:textId="77777777" w:rsidR="003A28EB" w:rsidRDefault="003A28EB" w:rsidP="003978D5">
      <w:pPr>
        <w:pStyle w:val="PatentL1"/>
        <w:numPr>
          <w:ilvl w:val="0"/>
          <w:numId w:val="0"/>
        </w:numPr>
        <w:jc w:val="both"/>
        <w:rPr>
          <w:rFonts w:ascii="Arial" w:hAnsi="Arial" w:cs="Arial"/>
          <w:b/>
        </w:rPr>
      </w:pPr>
      <w:r>
        <w:rPr>
          <w:rFonts w:ascii="Arial" w:hAnsi="Arial" w:cs="Arial"/>
          <w:b/>
        </w:rPr>
        <w:t>Figure Legends</w:t>
      </w:r>
    </w:p>
    <w:p w14:paraId="5DD874F2" w14:textId="77777777" w:rsidR="003A28EB" w:rsidRDefault="003A28EB" w:rsidP="003978D5">
      <w:pPr>
        <w:pStyle w:val="PatentL1"/>
        <w:numPr>
          <w:ilvl w:val="0"/>
          <w:numId w:val="0"/>
        </w:numPr>
        <w:jc w:val="both"/>
        <w:rPr>
          <w:rFonts w:ascii="Arial" w:hAnsi="Arial" w:cs="Arial"/>
          <w:b/>
        </w:rPr>
      </w:pPr>
    </w:p>
    <w:p w14:paraId="540B43A0" w14:textId="77777777" w:rsidR="003A28EB" w:rsidRDefault="003A28EB" w:rsidP="003978D5">
      <w:pPr>
        <w:pStyle w:val="PatentL1"/>
        <w:numPr>
          <w:ilvl w:val="0"/>
          <w:numId w:val="0"/>
        </w:numPr>
        <w:jc w:val="both"/>
        <w:rPr>
          <w:rFonts w:ascii="Arial" w:hAnsi="Arial" w:cs="Arial"/>
          <w:color w:val="000000"/>
          <w:szCs w:val="24"/>
        </w:rPr>
      </w:pPr>
      <w:r w:rsidRPr="002A52D3">
        <w:rPr>
          <w:rFonts w:ascii="Arial" w:hAnsi="Arial" w:cs="Arial"/>
          <w:b/>
          <w:color w:val="000000"/>
          <w:szCs w:val="24"/>
        </w:rPr>
        <w:t xml:space="preserve">Figure </w:t>
      </w:r>
      <w:r>
        <w:rPr>
          <w:rFonts w:ascii="Arial" w:hAnsi="Arial" w:cs="Arial"/>
          <w:b/>
          <w:color w:val="000000"/>
          <w:szCs w:val="24"/>
        </w:rPr>
        <w:t>1</w:t>
      </w:r>
      <w:r w:rsidRPr="002A52D3">
        <w:rPr>
          <w:rFonts w:ascii="Arial" w:hAnsi="Arial" w:cs="Arial"/>
          <w:b/>
          <w:color w:val="000000"/>
          <w:szCs w:val="24"/>
        </w:rPr>
        <w:t xml:space="preserve"> </w:t>
      </w:r>
      <w:r w:rsidRPr="002A52D3">
        <w:rPr>
          <w:rFonts w:ascii="Arial" w:hAnsi="Arial" w:cs="Arial"/>
          <w:color w:val="000000"/>
          <w:szCs w:val="24"/>
        </w:rPr>
        <w:t xml:space="preserve">shows the results of a CEACAM1 mutagenesis study aimed at identifying residues in CEACAM1 that are involved in binding to the indicated CEACAM1 antibodies. </w:t>
      </w:r>
      <w:r w:rsidRPr="002A52D3">
        <w:rPr>
          <w:rFonts w:ascii="Arial" w:hAnsi="Arial" w:cs="Arial"/>
          <w:color w:val="000000"/>
          <w:szCs w:val="24"/>
        </w:rPr>
        <w:lastRenderedPageBreak/>
        <w:t>CEACAM1-FLAG was expressed in transfected human embryonic kidney (HEK) cells with CEACAM1 containing the indicated mutations, the proteins resolved by SDS-PAGE and then immunoblotted. The wild-type (WT) or mutant CEACAM1 proteins were detected using the indicated chimeric (V</w:t>
      </w:r>
      <w:r w:rsidRPr="002A52D3">
        <w:rPr>
          <w:rFonts w:ascii="Arial" w:hAnsi="Arial" w:cs="Arial"/>
          <w:color w:val="000000"/>
          <w:szCs w:val="24"/>
          <w:vertAlign w:val="subscript"/>
        </w:rPr>
        <w:t>H</w:t>
      </w:r>
      <w:r w:rsidRPr="002A52D3">
        <w:rPr>
          <w:rFonts w:ascii="Arial" w:hAnsi="Arial" w:cs="Arial"/>
          <w:color w:val="000000"/>
          <w:szCs w:val="24"/>
        </w:rPr>
        <w:t>0/Vκ0) and humanized CEACAM antibodies. Decreased detection indicates that the mutated residue is involved in binding to the respective antibody used for detection.</w:t>
      </w:r>
    </w:p>
    <w:p w14:paraId="4F2E378D" w14:textId="77777777" w:rsidR="003A28EB" w:rsidRDefault="003A28EB" w:rsidP="003978D5">
      <w:pPr>
        <w:pStyle w:val="PatentL1"/>
        <w:numPr>
          <w:ilvl w:val="0"/>
          <w:numId w:val="0"/>
        </w:numPr>
        <w:jc w:val="both"/>
        <w:rPr>
          <w:rFonts w:ascii="Arial" w:hAnsi="Arial" w:cs="Arial"/>
          <w:color w:val="000000"/>
          <w:szCs w:val="24"/>
        </w:rPr>
      </w:pPr>
    </w:p>
    <w:p w14:paraId="3B1601AD" w14:textId="77777777" w:rsidR="003A28EB" w:rsidRPr="00A7399B" w:rsidRDefault="003A28EB" w:rsidP="003978D5">
      <w:pPr>
        <w:spacing w:line="360" w:lineRule="auto"/>
        <w:rPr>
          <w:rFonts w:ascii="Arial" w:hAnsi="Arial" w:cs="Arial"/>
        </w:rPr>
      </w:pPr>
      <w:r>
        <w:rPr>
          <w:rFonts w:ascii="Arial" w:hAnsi="Arial" w:cs="Arial"/>
          <w:b/>
        </w:rPr>
        <w:t>Figure 2</w:t>
      </w:r>
      <w:r w:rsidRPr="00E96141">
        <w:rPr>
          <w:rFonts w:ascii="Arial" w:hAnsi="Arial" w:cs="Arial"/>
          <w:b/>
        </w:rPr>
        <w:t>:</w:t>
      </w:r>
      <w:r>
        <w:rPr>
          <w:rFonts w:ascii="Arial" w:hAnsi="Arial" w:cs="Arial"/>
        </w:rPr>
        <w:t xml:space="preserve">  The sequence identity between human CEACAM family members. </w:t>
      </w:r>
    </w:p>
    <w:p w14:paraId="564B2170" w14:textId="77777777" w:rsidR="003A28EB" w:rsidRPr="002A52D3" w:rsidRDefault="003A28EB" w:rsidP="003978D5">
      <w:pPr>
        <w:pStyle w:val="PatentL1"/>
        <w:numPr>
          <w:ilvl w:val="0"/>
          <w:numId w:val="0"/>
        </w:numPr>
        <w:jc w:val="both"/>
        <w:rPr>
          <w:rFonts w:ascii="Arial" w:hAnsi="Arial" w:cs="Arial"/>
          <w:color w:val="000000"/>
          <w:szCs w:val="24"/>
        </w:rPr>
      </w:pPr>
    </w:p>
    <w:p w14:paraId="1B4EAC7E" w14:textId="77777777" w:rsidR="003A28EB" w:rsidRPr="002A52D3" w:rsidRDefault="003A28EB" w:rsidP="003978D5">
      <w:pPr>
        <w:pStyle w:val="PatentL1"/>
        <w:numPr>
          <w:ilvl w:val="0"/>
          <w:numId w:val="0"/>
        </w:numPr>
        <w:jc w:val="both"/>
        <w:rPr>
          <w:rFonts w:ascii="Arial" w:hAnsi="Arial" w:cs="Arial"/>
          <w:color w:val="000000"/>
          <w:szCs w:val="24"/>
        </w:rPr>
      </w:pPr>
      <w:r w:rsidRPr="002A52D3">
        <w:rPr>
          <w:rFonts w:ascii="Arial" w:hAnsi="Arial" w:cs="Arial"/>
          <w:b/>
        </w:rPr>
        <w:t xml:space="preserve">Figures </w:t>
      </w:r>
      <w:r>
        <w:rPr>
          <w:rFonts w:ascii="Arial" w:hAnsi="Arial" w:cs="Arial"/>
          <w:b/>
        </w:rPr>
        <w:t>3</w:t>
      </w:r>
      <w:r w:rsidRPr="002A52D3">
        <w:rPr>
          <w:rFonts w:ascii="Arial" w:hAnsi="Arial" w:cs="Arial"/>
          <w:b/>
        </w:rPr>
        <w:t xml:space="preserve">A, </w:t>
      </w:r>
      <w:r>
        <w:rPr>
          <w:rFonts w:ascii="Arial" w:hAnsi="Arial" w:cs="Arial"/>
          <w:b/>
        </w:rPr>
        <w:t>3B, and 3</w:t>
      </w:r>
      <w:r w:rsidRPr="002A52D3">
        <w:rPr>
          <w:rFonts w:ascii="Arial" w:hAnsi="Arial" w:cs="Arial"/>
          <w:b/>
        </w:rPr>
        <w:t xml:space="preserve">C </w:t>
      </w:r>
      <w:r w:rsidRPr="002A52D3">
        <w:rPr>
          <w:rFonts w:ascii="Arial" w:hAnsi="Arial" w:cs="Arial"/>
        </w:rPr>
        <w:t>illustrate that</w:t>
      </w:r>
      <w:r w:rsidRPr="002A52D3">
        <w:rPr>
          <w:rFonts w:ascii="Arial" w:hAnsi="Arial" w:cs="Arial"/>
          <w:b/>
        </w:rPr>
        <w:t xml:space="preserve"> </w:t>
      </w:r>
      <w:r w:rsidRPr="002A52D3">
        <w:rPr>
          <w:rFonts w:ascii="Arial" w:hAnsi="Arial" w:cs="Arial"/>
        </w:rPr>
        <w:t>CEACAM antibodies CP08H03/</w:t>
      </w:r>
      <w:r w:rsidRPr="002A52D3">
        <w:rPr>
          <w:rFonts w:ascii="Arial" w:hAnsi="Arial" w:cs="Arial"/>
          <w:color w:val="000000"/>
          <w:szCs w:val="24"/>
        </w:rPr>
        <w:t>Vκ8 S29A (labeld “CP08_H03/Parent VL”)</w:t>
      </w:r>
      <w:r w:rsidRPr="002A52D3">
        <w:rPr>
          <w:rFonts w:ascii="Arial" w:hAnsi="Arial" w:cs="Arial"/>
        </w:rPr>
        <w:t>, CP08H03/CP08_F05, and V</w:t>
      </w:r>
      <w:r w:rsidRPr="002A52D3">
        <w:rPr>
          <w:rFonts w:ascii="Arial" w:hAnsi="Arial" w:cs="Arial"/>
          <w:vertAlign w:val="subscript"/>
        </w:rPr>
        <w:t>H</w:t>
      </w:r>
      <w:r w:rsidRPr="002A52D3">
        <w:rPr>
          <w:rFonts w:ascii="Arial" w:hAnsi="Arial" w:cs="Arial"/>
        </w:rPr>
        <w:t>0/Vк0 are selective for CEACAM1. CP08H03/</w:t>
      </w:r>
      <w:r w:rsidRPr="002A52D3">
        <w:rPr>
          <w:rFonts w:ascii="Arial" w:hAnsi="Arial" w:cs="Arial"/>
          <w:color w:val="000000"/>
          <w:szCs w:val="24"/>
        </w:rPr>
        <w:t xml:space="preserve">Vκ8 S29A and CP08H03/CP08F05 </w:t>
      </w:r>
      <w:r w:rsidRPr="002A52D3">
        <w:rPr>
          <w:rFonts w:ascii="Arial" w:hAnsi="Arial" w:cs="Arial"/>
        </w:rPr>
        <w:t xml:space="preserve">contain a S29A mutation in CDR1L (Kabat numbering scheme, corresponding to a S28A mutation in the primary amino acid sequence of the variable light chain). </w:t>
      </w:r>
      <w:r w:rsidRPr="002A52D3">
        <w:rPr>
          <w:rFonts w:ascii="Arial" w:hAnsi="Arial" w:cs="Arial"/>
          <w:b/>
        </w:rPr>
        <w:t xml:space="preserve">Figure </w:t>
      </w:r>
      <w:r>
        <w:rPr>
          <w:rFonts w:ascii="Arial" w:hAnsi="Arial" w:cs="Arial"/>
          <w:b/>
        </w:rPr>
        <w:t>3</w:t>
      </w:r>
      <w:r w:rsidRPr="002A52D3">
        <w:rPr>
          <w:rFonts w:ascii="Arial" w:hAnsi="Arial" w:cs="Arial"/>
          <w:b/>
        </w:rPr>
        <w:t>A</w:t>
      </w:r>
      <w:r w:rsidRPr="002A52D3">
        <w:rPr>
          <w:rFonts w:ascii="Arial" w:hAnsi="Arial" w:cs="Arial"/>
        </w:rPr>
        <w:t xml:space="preserve"> shows s</w:t>
      </w:r>
      <w:r w:rsidRPr="002A52D3">
        <w:rPr>
          <w:rFonts w:ascii="Arial" w:hAnsi="Arial" w:cs="Arial"/>
          <w:color w:val="000000"/>
          <w:szCs w:val="24"/>
        </w:rPr>
        <w:t xml:space="preserve">ingle-cycle kinetics sensorgrams and fitted curves for the purified lead humanized and affinity-matured IgG4 variants. Increasing concentrations on different CEACAM family members were injected and a single off-rate was determined by single cycle kinetics (surface plasmon resonance, SPR). </w:t>
      </w:r>
      <w:r w:rsidRPr="002A52D3">
        <w:rPr>
          <w:rFonts w:ascii="Arial" w:hAnsi="Arial" w:cs="Arial"/>
          <w:b/>
          <w:color w:val="000000"/>
          <w:szCs w:val="24"/>
        </w:rPr>
        <w:t xml:space="preserve">Figure </w:t>
      </w:r>
      <w:r>
        <w:rPr>
          <w:rFonts w:ascii="Arial" w:hAnsi="Arial" w:cs="Arial"/>
          <w:b/>
          <w:color w:val="000000"/>
          <w:szCs w:val="24"/>
        </w:rPr>
        <w:t>3</w:t>
      </w:r>
      <w:r w:rsidRPr="002A52D3">
        <w:rPr>
          <w:rFonts w:ascii="Arial" w:hAnsi="Arial" w:cs="Arial"/>
          <w:b/>
          <w:color w:val="000000"/>
          <w:szCs w:val="24"/>
        </w:rPr>
        <w:t xml:space="preserve">B </w:t>
      </w:r>
      <w:r w:rsidRPr="002A52D3">
        <w:rPr>
          <w:rFonts w:ascii="Arial" w:hAnsi="Arial" w:cs="Arial"/>
          <w:color w:val="000000"/>
          <w:szCs w:val="24"/>
        </w:rPr>
        <w:t xml:space="preserve">shows three-point binding ELISA data for the binding of the </w:t>
      </w:r>
      <w:r w:rsidRPr="002A52D3">
        <w:rPr>
          <w:rFonts w:ascii="Arial" w:hAnsi="Arial" w:cs="Arial"/>
        </w:rPr>
        <w:t>chimeric antibody V</w:t>
      </w:r>
      <w:r w:rsidRPr="002A52D3">
        <w:rPr>
          <w:rFonts w:ascii="Arial" w:hAnsi="Arial" w:cs="Arial"/>
          <w:vertAlign w:val="subscript"/>
        </w:rPr>
        <w:t>H</w:t>
      </w:r>
      <w:r w:rsidRPr="002A52D3">
        <w:rPr>
          <w:rFonts w:ascii="Arial" w:hAnsi="Arial" w:cs="Arial"/>
        </w:rPr>
        <w:t>0/Vκ0</w:t>
      </w:r>
      <w:r w:rsidRPr="002A52D3">
        <w:rPr>
          <w:rFonts w:ascii="Arial" w:hAnsi="Arial" w:cs="Arial"/>
          <w:b/>
        </w:rPr>
        <w:t xml:space="preserve"> </w:t>
      </w:r>
      <w:r w:rsidRPr="002A52D3">
        <w:rPr>
          <w:rFonts w:ascii="Arial" w:hAnsi="Arial" w:cs="Arial"/>
        </w:rPr>
        <w:t xml:space="preserve">(labeled “chimeric’), </w:t>
      </w:r>
      <w:r w:rsidRPr="002A52D3">
        <w:rPr>
          <w:rFonts w:ascii="Arial" w:hAnsi="Arial" w:cs="Arial"/>
          <w:color w:val="000000"/>
          <w:szCs w:val="24"/>
        </w:rPr>
        <w:t xml:space="preserve">purified lead humanized and affinity-matured IgG4 variants to CEACAM1 and CEACAM3 family members.  A three-point (high, medium and low, with concentrations based on the binding of the </w:t>
      </w:r>
      <w:r w:rsidRPr="002A52D3">
        <w:rPr>
          <w:rFonts w:ascii="Arial" w:hAnsi="Arial" w:cs="Arial"/>
        </w:rPr>
        <w:t>chimeric antibody V</w:t>
      </w:r>
      <w:r w:rsidRPr="002A52D3">
        <w:rPr>
          <w:rFonts w:ascii="Arial" w:hAnsi="Arial" w:cs="Arial"/>
          <w:vertAlign w:val="subscript"/>
        </w:rPr>
        <w:t>H</w:t>
      </w:r>
      <w:r w:rsidRPr="002A52D3">
        <w:rPr>
          <w:rFonts w:ascii="Arial" w:hAnsi="Arial" w:cs="Arial"/>
        </w:rPr>
        <w:t>0/Vκ0</w:t>
      </w:r>
      <w:r w:rsidRPr="002A52D3">
        <w:rPr>
          <w:rFonts w:ascii="Arial" w:hAnsi="Arial" w:cs="Arial"/>
          <w:b/>
        </w:rPr>
        <w:t xml:space="preserve"> </w:t>
      </w:r>
      <w:r w:rsidRPr="002A52D3">
        <w:rPr>
          <w:rFonts w:ascii="Arial" w:hAnsi="Arial" w:cs="Arial"/>
          <w:color w:val="000000"/>
          <w:szCs w:val="24"/>
        </w:rPr>
        <w:t xml:space="preserve">to CEACAM1) titration was performed and binding was detected using an anti-human kappa chain antibody and TMB substrate. </w:t>
      </w:r>
      <w:r w:rsidRPr="002A52D3">
        <w:rPr>
          <w:rFonts w:ascii="Arial" w:hAnsi="Arial" w:cs="Arial"/>
          <w:b/>
          <w:color w:val="000000"/>
          <w:szCs w:val="24"/>
        </w:rPr>
        <w:t xml:space="preserve">Figure </w:t>
      </w:r>
      <w:r>
        <w:rPr>
          <w:rFonts w:ascii="Arial" w:hAnsi="Arial" w:cs="Arial"/>
          <w:b/>
          <w:color w:val="000000"/>
          <w:szCs w:val="24"/>
        </w:rPr>
        <w:t>3</w:t>
      </w:r>
      <w:r w:rsidRPr="002A52D3">
        <w:rPr>
          <w:rFonts w:ascii="Arial" w:hAnsi="Arial" w:cs="Arial"/>
          <w:b/>
          <w:color w:val="000000"/>
          <w:szCs w:val="24"/>
        </w:rPr>
        <w:t>C</w:t>
      </w:r>
      <w:r w:rsidRPr="002A52D3">
        <w:rPr>
          <w:rFonts w:ascii="Arial" w:hAnsi="Arial" w:cs="Arial"/>
          <w:color w:val="000000"/>
          <w:szCs w:val="24"/>
        </w:rPr>
        <w:t xml:space="preserve"> shows three-point binding ELISA data for the binding of the </w:t>
      </w:r>
      <w:r w:rsidRPr="002A52D3">
        <w:rPr>
          <w:rFonts w:ascii="Arial" w:hAnsi="Arial" w:cs="Arial"/>
        </w:rPr>
        <w:t>chimeric antibody V</w:t>
      </w:r>
      <w:r w:rsidRPr="002A52D3">
        <w:rPr>
          <w:rFonts w:ascii="Arial" w:hAnsi="Arial" w:cs="Arial"/>
          <w:vertAlign w:val="subscript"/>
        </w:rPr>
        <w:t>H</w:t>
      </w:r>
      <w:r w:rsidRPr="002A52D3">
        <w:rPr>
          <w:rFonts w:ascii="Arial" w:hAnsi="Arial" w:cs="Arial"/>
        </w:rPr>
        <w:t xml:space="preserve">0/Vκ0 (labeled “chimeric’) </w:t>
      </w:r>
      <w:r w:rsidRPr="002A52D3">
        <w:rPr>
          <w:rFonts w:ascii="Arial" w:hAnsi="Arial" w:cs="Arial"/>
          <w:color w:val="000000"/>
          <w:szCs w:val="24"/>
        </w:rPr>
        <w:t xml:space="preserve">and purified lead humanized and affinity-matured IgG4 variants to CEACAM1, 5 and 6 family members.  A three-point (high, medium and low, with concentrations based on the binding of the </w:t>
      </w:r>
      <w:r w:rsidRPr="002A52D3">
        <w:rPr>
          <w:rFonts w:ascii="Arial" w:hAnsi="Arial" w:cs="Arial"/>
        </w:rPr>
        <w:t>chimeric antibody V</w:t>
      </w:r>
      <w:r w:rsidRPr="002A52D3">
        <w:rPr>
          <w:rFonts w:ascii="Arial" w:hAnsi="Arial" w:cs="Arial"/>
          <w:vertAlign w:val="subscript"/>
        </w:rPr>
        <w:t>H</w:t>
      </w:r>
      <w:r w:rsidRPr="002A52D3">
        <w:rPr>
          <w:rFonts w:ascii="Arial" w:hAnsi="Arial" w:cs="Arial"/>
        </w:rPr>
        <w:t>0/Vκ0</w:t>
      </w:r>
      <w:r w:rsidRPr="002A52D3">
        <w:rPr>
          <w:rFonts w:ascii="Arial" w:hAnsi="Arial" w:cs="Arial"/>
          <w:b/>
        </w:rPr>
        <w:t xml:space="preserve"> </w:t>
      </w:r>
      <w:r w:rsidRPr="002A52D3">
        <w:rPr>
          <w:rFonts w:ascii="Arial" w:hAnsi="Arial" w:cs="Arial"/>
          <w:color w:val="000000"/>
          <w:szCs w:val="24"/>
        </w:rPr>
        <w:t xml:space="preserve">to CEACAM-1) titration was performed and binding was detected using an anti-human kappa chain antibody and TMB substrate. </w:t>
      </w:r>
    </w:p>
    <w:p w14:paraId="343C1958" w14:textId="77777777" w:rsidR="003A28EB" w:rsidRPr="002A52D3" w:rsidRDefault="003A28EB" w:rsidP="003978D5">
      <w:pPr>
        <w:pStyle w:val="PatentL1"/>
        <w:numPr>
          <w:ilvl w:val="0"/>
          <w:numId w:val="0"/>
        </w:numPr>
        <w:rPr>
          <w:rFonts w:ascii="Arial" w:hAnsi="Arial" w:cs="Arial"/>
          <w:color w:val="000000"/>
          <w:szCs w:val="24"/>
        </w:rPr>
      </w:pPr>
    </w:p>
    <w:p w14:paraId="00A507F5" w14:textId="77777777" w:rsidR="003A28EB" w:rsidRPr="001D4FF6" w:rsidRDefault="003A28EB" w:rsidP="003978D5">
      <w:pPr>
        <w:autoSpaceDE w:val="0"/>
        <w:autoSpaceDN w:val="0"/>
        <w:adjustRightInd w:val="0"/>
        <w:spacing w:line="360" w:lineRule="auto"/>
        <w:jc w:val="both"/>
        <w:rPr>
          <w:rFonts w:ascii="Arial" w:eastAsia="ArialMT" w:hAnsi="Arial" w:cs="Arial"/>
        </w:rPr>
      </w:pPr>
      <w:r w:rsidRPr="001D4FF6">
        <w:rPr>
          <w:rFonts w:ascii="Arial" w:hAnsi="Arial" w:cs="Arial"/>
          <w:b/>
          <w:color w:val="000000"/>
        </w:rPr>
        <w:lastRenderedPageBreak/>
        <w:t xml:space="preserve">Figure </w:t>
      </w:r>
      <w:r>
        <w:rPr>
          <w:rFonts w:ascii="Arial" w:hAnsi="Arial" w:cs="Arial"/>
          <w:b/>
          <w:color w:val="000000"/>
        </w:rPr>
        <w:t xml:space="preserve">4: </w:t>
      </w:r>
      <w:r w:rsidRPr="001D4FF6">
        <w:rPr>
          <w:rFonts w:ascii="Arial" w:hAnsi="Arial" w:cs="Arial"/>
          <w:bCs/>
        </w:rPr>
        <w:t xml:space="preserve">Crystallization of the complex. A) </w:t>
      </w:r>
      <w:r w:rsidRPr="001D4FF6">
        <w:rPr>
          <w:rFonts w:ascii="Arial" w:eastAsia="ArialMT" w:hAnsi="Arial" w:cs="Arial"/>
        </w:rPr>
        <w:t xml:space="preserve">A crystal of the CEACAM1:CP08_H03 Fab complex. </w:t>
      </w:r>
      <w:r w:rsidRPr="001D4FF6">
        <w:rPr>
          <w:rFonts w:ascii="Arial" w:hAnsi="Arial" w:cs="Arial"/>
          <w:bCs/>
        </w:rPr>
        <w:t xml:space="preserve">B) </w:t>
      </w:r>
      <w:r w:rsidRPr="001D4FF6">
        <w:rPr>
          <w:rFonts w:ascii="Arial" w:eastAsia="ArialMT" w:hAnsi="Arial" w:cs="Arial"/>
        </w:rPr>
        <w:t>SDS-PAGE/silver stain analysis of a crystal in non-reducing (NR) and reducing (R) conditions.</w:t>
      </w:r>
    </w:p>
    <w:p w14:paraId="562F0450" w14:textId="77777777" w:rsidR="003A28EB" w:rsidRPr="001D4FF6" w:rsidRDefault="003A28EB" w:rsidP="003978D5">
      <w:pPr>
        <w:autoSpaceDE w:val="0"/>
        <w:autoSpaceDN w:val="0"/>
        <w:adjustRightInd w:val="0"/>
        <w:spacing w:line="360" w:lineRule="auto"/>
        <w:jc w:val="both"/>
        <w:rPr>
          <w:rFonts w:ascii="Arial" w:eastAsia="ArialMT" w:hAnsi="Arial" w:cs="Arial"/>
        </w:rPr>
      </w:pPr>
    </w:p>
    <w:p w14:paraId="64C567C0" w14:textId="77777777" w:rsidR="003A28EB" w:rsidRPr="001D4FF6" w:rsidRDefault="003A28EB" w:rsidP="003978D5">
      <w:pPr>
        <w:autoSpaceDE w:val="0"/>
        <w:autoSpaceDN w:val="0"/>
        <w:adjustRightInd w:val="0"/>
        <w:spacing w:line="360" w:lineRule="auto"/>
        <w:jc w:val="both"/>
        <w:rPr>
          <w:rFonts w:ascii="Arial" w:hAnsi="Arial" w:cs="Arial"/>
          <w:color w:val="000000"/>
        </w:rPr>
      </w:pPr>
      <w:r>
        <w:rPr>
          <w:rFonts w:ascii="Arial" w:eastAsia="ArialMT" w:hAnsi="Arial" w:cs="Arial"/>
          <w:b/>
        </w:rPr>
        <w:t xml:space="preserve">Figure 5: </w:t>
      </w:r>
      <w:r>
        <w:rPr>
          <w:rFonts w:ascii="Arial" w:eastAsia="ArialMT" w:hAnsi="Arial" w:cs="Arial"/>
        </w:rPr>
        <w:t xml:space="preserve">Crystal structure of </w:t>
      </w:r>
      <w:r w:rsidRPr="001D4FF6">
        <w:rPr>
          <w:rFonts w:ascii="Arial" w:eastAsia="ArialMT" w:hAnsi="Arial" w:cs="Arial"/>
        </w:rPr>
        <w:t>CEACAM1:CP08_H03 Fab complex</w:t>
      </w:r>
      <w:r>
        <w:rPr>
          <w:rFonts w:ascii="Arial" w:eastAsia="ArialMT" w:hAnsi="Arial" w:cs="Arial"/>
        </w:rPr>
        <w:t xml:space="preserve">.  A) The overall binding of </w:t>
      </w:r>
      <w:r w:rsidRPr="001D4FF6">
        <w:rPr>
          <w:rFonts w:ascii="Arial" w:eastAsia="ArialMT" w:hAnsi="Arial" w:cs="Arial"/>
        </w:rPr>
        <w:t>CEACAM1:CP08_H03 Fab complex</w:t>
      </w:r>
      <w:r>
        <w:rPr>
          <w:rFonts w:ascii="Arial" w:eastAsia="ArialMT" w:hAnsi="Arial" w:cs="Arial"/>
        </w:rPr>
        <w:t xml:space="preserve"> as observed in the crystal structure. The </w:t>
      </w:r>
      <w:r w:rsidRPr="002A52D3">
        <w:rPr>
          <w:rFonts w:ascii="Arial" w:eastAsia="TimesNewRomanPSMT" w:hAnsi="Arial" w:cs="Arial"/>
        </w:rPr>
        <w:t>hCEACAM1</w:t>
      </w:r>
      <w:r>
        <w:rPr>
          <w:rFonts w:ascii="Arial" w:eastAsia="TimesNewRomanPSMT" w:hAnsi="Arial" w:cs="Arial"/>
        </w:rPr>
        <w:t xml:space="preserve"> binds </w:t>
      </w:r>
      <w:r w:rsidRPr="002A52D3">
        <w:rPr>
          <w:rFonts w:ascii="Arial" w:eastAsia="TimesNewRomanPSMT" w:hAnsi="Arial" w:cs="Arial"/>
        </w:rPr>
        <w:t>in a 1:1 stoichiometric ratio</w:t>
      </w:r>
      <w:r>
        <w:rPr>
          <w:rFonts w:ascii="Arial" w:eastAsia="TimesNewRomanPSMT" w:hAnsi="Arial" w:cs="Arial"/>
        </w:rPr>
        <w:t xml:space="preserve"> to the CP08_H03.  The hCEACAM1 (pink) and </w:t>
      </w:r>
      <w:r w:rsidRPr="001D4FF6">
        <w:rPr>
          <w:rFonts w:ascii="Arial" w:eastAsia="ArialMT" w:hAnsi="Arial" w:cs="Arial"/>
        </w:rPr>
        <w:t>CP08_H03 Fab</w:t>
      </w:r>
      <w:r>
        <w:rPr>
          <w:rFonts w:ascii="Arial" w:eastAsia="ArialMT" w:hAnsi="Arial" w:cs="Arial"/>
        </w:rPr>
        <w:t xml:space="preserve"> (blue) are shown by a ribbon diagram. B) The binding interface formed by heavy and light chain of </w:t>
      </w:r>
      <w:r w:rsidRPr="001D4FF6">
        <w:rPr>
          <w:rFonts w:ascii="Arial" w:eastAsia="ArialMT" w:hAnsi="Arial" w:cs="Arial"/>
        </w:rPr>
        <w:t>CP08_H03</w:t>
      </w:r>
      <w:r>
        <w:rPr>
          <w:rFonts w:ascii="Arial" w:eastAsia="ArialMT" w:hAnsi="Arial" w:cs="Arial"/>
        </w:rPr>
        <w:t xml:space="preserve"> antibody with hCEACAM1. The selected residues that are involved in binding are shown by stick representation. The heavy chain and light residues of </w:t>
      </w:r>
      <w:r w:rsidRPr="001D4FF6">
        <w:rPr>
          <w:rFonts w:ascii="Arial" w:eastAsia="ArialMT" w:hAnsi="Arial" w:cs="Arial"/>
        </w:rPr>
        <w:t xml:space="preserve">CP08_H03 Fab </w:t>
      </w:r>
      <w:r>
        <w:rPr>
          <w:rFonts w:ascii="Arial" w:eastAsia="ArialMT" w:hAnsi="Arial" w:cs="Arial"/>
        </w:rPr>
        <w:t xml:space="preserve">are labeled in blue, and the CEACAM1 residues are labeled in pink. </w:t>
      </w:r>
    </w:p>
    <w:p w14:paraId="042A0B44" w14:textId="77777777" w:rsidR="003A28EB" w:rsidRDefault="003A28EB" w:rsidP="003978D5">
      <w:pPr>
        <w:spacing w:line="360" w:lineRule="auto"/>
        <w:jc w:val="center"/>
        <w:rPr>
          <w:rFonts w:ascii="Arial" w:hAnsi="Arial" w:cs="Arial"/>
          <w:b/>
        </w:rPr>
      </w:pPr>
    </w:p>
    <w:p w14:paraId="5BFEF35D" w14:textId="77777777" w:rsidR="003A28EB" w:rsidRDefault="003A28EB" w:rsidP="003978D5">
      <w:pPr>
        <w:spacing w:line="360" w:lineRule="auto"/>
        <w:jc w:val="both"/>
        <w:rPr>
          <w:rFonts w:ascii="Arial" w:eastAsia="TimesNewRomanPSMT" w:hAnsi="Arial" w:cs="Arial"/>
        </w:rPr>
      </w:pPr>
      <w:r>
        <w:rPr>
          <w:rFonts w:ascii="Arial" w:hAnsi="Arial" w:cs="Arial"/>
          <w:b/>
        </w:rPr>
        <w:t xml:space="preserve">Figure 6: </w:t>
      </w:r>
      <w:r w:rsidRPr="00A7399B">
        <w:rPr>
          <w:rFonts w:ascii="Arial" w:hAnsi="Arial" w:cs="Arial"/>
        </w:rPr>
        <w:t xml:space="preserve">Human CEACAM1 </w:t>
      </w:r>
      <w:r w:rsidRPr="00A7399B">
        <w:rPr>
          <w:rFonts w:ascii="Arial" w:eastAsia="TimesNewRomanPSMT" w:hAnsi="Arial" w:cs="Arial"/>
          <w:i/>
        </w:rPr>
        <w:t>C-C</w:t>
      </w:r>
      <w:r w:rsidRPr="00A7399B">
        <w:rPr>
          <w:rFonts w:ascii="Arial" w:eastAsia="TimesNewRomanPSMT" w:hAnsi="Arial" w:cs="Arial"/>
        </w:rPr>
        <w:t xml:space="preserve">’ and </w:t>
      </w:r>
      <w:r w:rsidRPr="00A7399B">
        <w:rPr>
          <w:rFonts w:ascii="Arial" w:eastAsia="TimesNewRomanPSMT" w:hAnsi="Arial" w:cs="Arial"/>
          <w:i/>
        </w:rPr>
        <w:t>F-G</w:t>
      </w:r>
      <w:r w:rsidRPr="00A7399B">
        <w:rPr>
          <w:rFonts w:ascii="Arial" w:eastAsia="TimesNewRomanPSMT" w:hAnsi="Arial" w:cs="Arial"/>
        </w:rPr>
        <w:t xml:space="preserve"> loops</w:t>
      </w:r>
      <w:r>
        <w:rPr>
          <w:rFonts w:ascii="Arial" w:eastAsia="TimesNewRomanPSMT" w:hAnsi="Arial" w:cs="Arial"/>
        </w:rPr>
        <w:t xml:space="preserve"> residues are involved in the binding with </w:t>
      </w:r>
      <w:r w:rsidRPr="001D4FF6">
        <w:rPr>
          <w:rFonts w:ascii="Arial" w:eastAsia="ArialMT" w:hAnsi="Arial" w:cs="Arial"/>
        </w:rPr>
        <w:t>CP08_H03</w:t>
      </w:r>
      <w:r>
        <w:rPr>
          <w:rFonts w:ascii="Arial" w:eastAsia="ArialMT" w:hAnsi="Arial" w:cs="Arial"/>
        </w:rPr>
        <w:t xml:space="preserve"> antibody. The </w:t>
      </w:r>
      <w:r w:rsidRPr="001D4FF6">
        <w:rPr>
          <w:rFonts w:ascii="Arial" w:eastAsia="ArialMT" w:hAnsi="Arial" w:cs="Arial"/>
        </w:rPr>
        <w:t>CP08_H03</w:t>
      </w:r>
      <w:r>
        <w:rPr>
          <w:rFonts w:ascii="Arial" w:eastAsia="ArialMT" w:hAnsi="Arial" w:cs="Arial"/>
        </w:rPr>
        <w:t xml:space="preserve"> antibody fab is shown by the ribbon diagram, where heavy chain is shown in teal, and light chain is shown in green. Human CEACAM1 is shown in by surface view and selected </w:t>
      </w:r>
      <w:r w:rsidRPr="00A7399B">
        <w:rPr>
          <w:rFonts w:ascii="Arial" w:hAnsi="Arial" w:cs="Arial"/>
        </w:rPr>
        <w:t xml:space="preserve">CEACAM1 </w:t>
      </w:r>
      <w:r w:rsidRPr="00A7399B">
        <w:rPr>
          <w:rFonts w:ascii="Arial" w:eastAsia="TimesNewRomanPSMT" w:hAnsi="Arial" w:cs="Arial"/>
          <w:i/>
        </w:rPr>
        <w:t>C-C</w:t>
      </w:r>
      <w:r w:rsidRPr="00A7399B">
        <w:rPr>
          <w:rFonts w:ascii="Arial" w:eastAsia="TimesNewRomanPSMT" w:hAnsi="Arial" w:cs="Arial"/>
        </w:rPr>
        <w:t xml:space="preserve">’ and </w:t>
      </w:r>
      <w:r w:rsidRPr="00A7399B">
        <w:rPr>
          <w:rFonts w:ascii="Arial" w:eastAsia="TimesNewRomanPSMT" w:hAnsi="Arial" w:cs="Arial"/>
          <w:i/>
        </w:rPr>
        <w:t>F-G</w:t>
      </w:r>
      <w:r w:rsidRPr="00A7399B">
        <w:rPr>
          <w:rFonts w:ascii="Arial" w:eastAsia="TimesNewRomanPSMT" w:hAnsi="Arial" w:cs="Arial"/>
        </w:rPr>
        <w:t xml:space="preserve"> loops</w:t>
      </w:r>
      <w:r>
        <w:rPr>
          <w:rFonts w:ascii="Arial" w:eastAsia="TimesNewRomanPSMT" w:hAnsi="Arial" w:cs="Arial"/>
        </w:rPr>
        <w:t xml:space="preserve"> residues that are involved in binding are highlighted in yellow and labeled.The central interaction involving residues hCEACAM1-Q89 and Y103 of CDR3 of heavy chain is highlighted by stick representation of Y103 of CDR3 residue. </w:t>
      </w:r>
    </w:p>
    <w:p w14:paraId="5ECB1172" w14:textId="77777777" w:rsidR="003A28EB" w:rsidRPr="00A7399B" w:rsidRDefault="003A28EB" w:rsidP="003978D5">
      <w:pPr>
        <w:autoSpaceDE w:val="0"/>
        <w:autoSpaceDN w:val="0"/>
        <w:adjustRightInd w:val="0"/>
        <w:spacing w:line="360" w:lineRule="auto"/>
        <w:jc w:val="both"/>
        <w:rPr>
          <w:rFonts w:ascii="Arial" w:eastAsia="ArialMT" w:hAnsi="Arial" w:cs="Arial"/>
        </w:rPr>
      </w:pPr>
      <w:r w:rsidRPr="00A7399B">
        <w:rPr>
          <w:rFonts w:ascii="Arial" w:eastAsia="TimesNewRomanPSMT" w:hAnsi="Arial" w:cs="Arial"/>
          <w:b/>
        </w:rPr>
        <w:t xml:space="preserve">Figure </w:t>
      </w:r>
      <w:r>
        <w:rPr>
          <w:rFonts w:ascii="Arial" w:eastAsia="TimesNewRomanPSMT" w:hAnsi="Arial" w:cs="Arial"/>
          <w:b/>
        </w:rPr>
        <w:t>7</w:t>
      </w:r>
      <w:r w:rsidRPr="00A7399B">
        <w:rPr>
          <w:rFonts w:ascii="Arial" w:eastAsia="TimesNewRomanPSMT" w:hAnsi="Arial" w:cs="Arial"/>
          <w:b/>
        </w:rPr>
        <w:t>:</w:t>
      </w:r>
      <w:r w:rsidRPr="00A7399B">
        <w:rPr>
          <w:rFonts w:ascii="Arial" w:eastAsia="TimesNewRomanPSMT" w:hAnsi="Arial" w:cs="Arial"/>
        </w:rPr>
        <w:t xml:space="preserve"> </w:t>
      </w:r>
      <w:r w:rsidRPr="00A7399B">
        <w:rPr>
          <w:rFonts w:ascii="Arial" w:hAnsi="Arial" w:cs="Arial"/>
          <w:b/>
          <w:bCs/>
        </w:rPr>
        <w:t xml:space="preserve">Structure of the CEACAM1:CP08_H03 Fab complex. A) </w:t>
      </w:r>
      <w:r w:rsidRPr="00A7399B">
        <w:rPr>
          <w:rFonts w:ascii="Arial" w:eastAsia="ArialMT" w:hAnsi="Arial" w:cs="Arial"/>
        </w:rPr>
        <w:t>All protein chains of each complex in the asymmetric unit of the crystal</w:t>
      </w:r>
      <w:r>
        <w:rPr>
          <w:rFonts w:ascii="Arial" w:eastAsia="ArialMT" w:hAnsi="Arial" w:cs="Arial"/>
        </w:rPr>
        <w:t xml:space="preserve"> </w:t>
      </w:r>
      <w:r w:rsidRPr="00A7399B">
        <w:rPr>
          <w:rFonts w:ascii="Arial" w:eastAsia="ArialMT" w:hAnsi="Arial" w:cs="Arial"/>
        </w:rPr>
        <w:t xml:space="preserve">lattice are drawn as Cα traces and labeled. </w:t>
      </w:r>
      <w:r w:rsidRPr="00A7399B">
        <w:rPr>
          <w:rFonts w:ascii="Arial" w:hAnsi="Arial" w:cs="Arial"/>
          <w:b/>
          <w:bCs/>
        </w:rPr>
        <w:t xml:space="preserve">B) </w:t>
      </w:r>
      <w:r w:rsidRPr="00A7399B">
        <w:rPr>
          <w:rFonts w:ascii="Arial" w:eastAsia="ArialMT" w:hAnsi="Arial" w:cs="Arial"/>
        </w:rPr>
        <w:t>Above, in the structure of the complex (A, B, and C chains) the Fab is shown as a Cα</w:t>
      </w:r>
      <w:r>
        <w:rPr>
          <w:rFonts w:ascii="Arial" w:eastAsia="ArialMT" w:hAnsi="Arial" w:cs="Arial"/>
        </w:rPr>
        <w:t xml:space="preserve"> </w:t>
      </w:r>
      <w:r w:rsidRPr="00A7399B">
        <w:rPr>
          <w:rFonts w:ascii="Arial" w:eastAsia="ArialMT" w:hAnsi="Arial" w:cs="Arial"/>
        </w:rPr>
        <w:t xml:space="preserve">trace and the antigen is shown as a ribbon. Below, the dimeric structure of CEACAM1 is shown as a ribbon. </w:t>
      </w:r>
      <w:r w:rsidRPr="00A7399B">
        <w:rPr>
          <w:rFonts w:ascii="Arial" w:hAnsi="Arial" w:cs="Arial"/>
          <w:b/>
          <w:bCs/>
        </w:rPr>
        <w:t xml:space="preserve">C) </w:t>
      </w:r>
      <w:r w:rsidRPr="00A7399B">
        <w:rPr>
          <w:rFonts w:ascii="Arial" w:eastAsia="ArialMT" w:hAnsi="Arial" w:cs="Arial"/>
        </w:rPr>
        <w:t>A view of the</w:t>
      </w:r>
      <w:r>
        <w:rPr>
          <w:rFonts w:ascii="Arial" w:eastAsia="ArialMT" w:hAnsi="Arial" w:cs="Arial"/>
        </w:rPr>
        <w:t xml:space="preserve"> </w:t>
      </w:r>
      <w:r w:rsidRPr="00A7399B">
        <w:rPr>
          <w:rFonts w:ascii="Arial" w:eastAsia="ArialMT" w:hAnsi="Arial" w:cs="Arial"/>
        </w:rPr>
        <w:t>antigen towards the dimer interface. The molecular surface drawn is drawn in semi-transparent green, the protein backbone is</w:t>
      </w:r>
      <w:r>
        <w:rPr>
          <w:rFonts w:ascii="Arial" w:eastAsia="ArialMT" w:hAnsi="Arial" w:cs="Arial"/>
        </w:rPr>
        <w:t xml:space="preserve"> </w:t>
      </w:r>
      <w:r w:rsidRPr="00A7399B">
        <w:rPr>
          <w:rFonts w:ascii="Arial" w:eastAsia="ArialMT" w:hAnsi="Arial" w:cs="Arial"/>
        </w:rPr>
        <w:t>drawn as a green ribbon, and relevant side chains are drawn as sticks. Regions of the surface interacting with the Fab light and</w:t>
      </w:r>
      <w:r>
        <w:rPr>
          <w:rFonts w:ascii="Arial" w:eastAsia="ArialMT" w:hAnsi="Arial" w:cs="Arial"/>
        </w:rPr>
        <w:t xml:space="preserve"> </w:t>
      </w:r>
      <w:r w:rsidRPr="00A7399B">
        <w:rPr>
          <w:rFonts w:ascii="Arial" w:eastAsia="ArialMT" w:hAnsi="Arial" w:cs="Arial"/>
        </w:rPr>
        <w:t xml:space="preserve">heavy chains are colored teal and magenta, respectively. </w:t>
      </w:r>
      <w:r w:rsidRPr="00A7399B">
        <w:rPr>
          <w:rFonts w:ascii="Arial" w:hAnsi="Arial" w:cs="Arial"/>
          <w:b/>
          <w:bCs/>
        </w:rPr>
        <w:t xml:space="preserve">D) </w:t>
      </w:r>
      <w:r w:rsidRPr="00A7399B">
        <w:rPr>
          <w:rFonts w:ascii="Arial" w:eastAsia="ArialMT" w:hAnsi="Arial" w:cs="Arial"/>
        </w:rPr>
        <w:t>A stereo image of a close up view of the Fab-CEACAM1 interaction.</w:t>
      </w:r>
    </w:p>
    <w:p w14:paraId="2F693A60" w14:textId="77777777" w:rsidR="003A28EB" w:rsidRDefault="003A28EB" w:rsidP="003978D5">
      <w:pPr>
        <w:autoSpaceDE w:val="0"/>
        <w:autoSpaceDN w:val="0"/>
        <w:adjustRightInd w:val="0"/>
        <w:spacing w:line="360" w:lineRule="auto"/>
        <w:jc w:val="both"/>
        <w:rPr>
          <w:rFonts w:ascii="Arial" w:eastAsia="ArialMT" w:hAnsi="Arial" w:cs="Arial"/>
        </w:rPr>
      </w:pPr>
      <w:r w:rsidRPr="00A7399B">
        <w:rPr>
          <w:rFonts w:ascii="Arial" w:eastAsia="ArialMT" w:hAnsi="Arial" w:cs="Arial"/>
        </w:rPr>
        <w:t>CEACAM1 is drawn as a green ribbon and Fab chains (light chain in light gray and heavy chain in dark gray) are drawn as Cα traces.</w:t>
      </w:r>
      <w:r>
        <w:rPr>
          <w:rFonts w:ascii="Arial" w:eastAsia="ArialMT" w:hAnsi="Arial" w:cs="Arial"/>
        </w:rPr>
        <w:t xml:space="preserve"> </w:t>
      </w:r>
      <w:r w:rsidRPr="00A7399B">
        <w:rPr>
          <w:rFonts w:ascii="Arial" w:eastAsia="ArialMT" w:hAnsi="Arial" w:cs="Arial"/>
        </w:rPr>
        <w:t xml:space="preserve">Residues of interacting Fab CDR regions are </w:t>
      </w:r>
      <w:r w:rsidRPr="00A7399B">
        <w:rPr>
          <w:rFonts w:ascii="Arial" w:eastAsia="ArialMT" w:hAnsi="Arial" w:cs="Arial"/>
        </w:rPr>
        <w:lastRenderedPageBreak/>
        <w:t>colored and labeled, following previous color convention. Relevant side chains are</w:t>
      </w:r>
      <w:r>
        <w:rPr>
          <w:rFonts w:ascii="Arial" w:eastAsia="ArialMT" w:hAnsi="Arial" w:cs="Arial"/>
        </w:rPr>
        <w:t xml:space="preserve"> </w:t>
      </w:r>
      <w:r w:rsidRPr="00A7399B">
        <w:rPr>
          <w:rFonts w:ascii="Arial" w:eastAsia="ArialMT" w:hAnsi="Arial" w:cs="Arial"/>
        </w:rPr>
        <w:t>drawn as sticks with oxygens and nitrogens colored red and blue, respectively. Carbons are colored by respective chain and</w:t>
      </w:r>
      <w:r>
        <w:rPr>
          <w:rFonts w:ascii="Arial" w:eastAsia="ArialMT" w:hAnsi="Arial" w:cs="Arial"/>
        </w:rPr>
        <w:t xml:space="preserve"> </w:t>
      </w:r>
      <w:r w:rsidRPr="00A7399B">
        <w:rPr>
          <w:rFonts w:ascii="Arial" w:eastAsia="ArialMT" w:hAnsi="Arial" w:cs="Arial"/>
        </w:rPr>
        <w:t>hydrogen bonds are drawn as gray dashes.</w:t>
      </w:r>
    </w:p>
    <w:p w14:paraId="72F1474B" w14:textId="77777777" w:rsidR="003A28EB" w:rsidRDefault="003A28EB" w:rsidP="003978D5">
      <w:pPr>
        <w:autoSpaceDE w:val="0"/>
        <w:autoSpaceDN w:val="0"/>
        <w:adjustRightInd w:val="0"/>
        <w:spacing w:line="360" w:lineRule="auto"/>
        <w:jc w:val="both"/>
        <w:rPr>
          <w:rFonts w:ascii="Arial" w:eastAsia="ArialMT" w:hAnsi="Arial" w:cs="Arial"/>
        </w:rPr>
      </w:pPr>
    </w:p>
    <w:p w14:paraId="2D4900F5" w14:textId="77777777" w:rsidR="003A28EB" w:rsidRPr="00A7399B" w:rsidRDefault="003A28EB" w:rsidP="003978D5">
      <w:pPr>
        <w:spacing w:line="360" w:lineRule="auto"/>
        <w:rPr>
          <w:rFonts w:ascii="Arial" w:hAnsi="Arial" w:cs="Arial"/>
        </w:rPr>
      </w:pPr>
      <w:r>
        <w:rPr>
          <w:rFonts w:ascii="Arial" w:hAnsi="Arial" w:cs="Arial"/>
          <w:b/>
        </w:rPr>
        <w:t>Figure 8</w:t>
      </w:r>
      <w:r w:rsidRPr="00E96141">
        <w:rPr>
          <w:rFonts w:ascii="Arial" w:hAnsi="Arial" w:cs="Arial"/>
          <w:b/>
        </w:rPr>
        <w:t>:</w:t>
      </w:r>
      <w:r>
        <w:rPr>
          <w:rFonts w:ascii="Arial" w:hAnsi="Arial" w:cs="Arial"/>
        </w:rPr>
        <w:t xml:space="preserve">  The alignment and residues homology between human CEACAM family members. </w:t>
      </w:r>
    </w:p>
    <w:p w14:paraId="64B68274" w14:textId="77777777" w:rsidR="003A28EB" w:rsidRPr="00A7399B" w:rsidRDefault="003A28EB" w:rsidP="003978D5">
      <w:pPr>
        <w:autoSpaceDE w:val="0"/>
        <w:autoSpaceDN w:val="0"/>
        <w:adjustRightInd w:val="0"/>
        <w:spacing w:line="360" w:lineRule="auto"/>
        <w:jc w:val="both"/>
        <w:rPr>
          <w:rFonts w:ascii="Arial" w:eastAsia="TimesNewRomanPSMT" w:hAnsi="Arial" w:cs="Arial"/>
        </w:rPr>
      </w:pPr>
    </w:p>
    <w:p w14:paraId="48B798F9" w14:textId="77777777" w:rsidR="003A28EB" w:rsidRPr="002A52D3" w:rsidRDefault="003A28EB" w:rsidP="003978D5">
      <w:pPr>
        <w:pStyle w:val="PatentL1"/>
        <w:numPr>
          <w:ilvl w:val="0"/>
          <w:numId w:val="0"/>
        </w:numPr>
        <w:rPr>
          <w:rFonts w:ascii="Arial" w:hAnsi="Arial" w:cs="Arial"/>
          <w:color w:val="000000"/>
        </w:rPr>
      </w:pPr>
      <w:r>
        <w:rPr>
          <w:rFonts w:ascii="Arial" w:hAnsi="Arial" w:cs="Arial"/>
          <w:b/>
        </w:rPr>
        <w:t xml:space="preserve">Figure 9 </w:t>
      </w:r>
      <w:r w:rsidRPr="002A52D3">
        <w:rPr>
          <w:rFonts w:ascii="Arial" w:hAnsi="Arial" w:cs="Arial"/>
          <w:color w:val="000000"/>
        </w:rPr>
        <w:t>shows a comparison of CEACAM1 F29 and V49 or A49 residues in CEACAM1 WT:</w:t>
      </w:r>
      <w:r w:rsidRPr="002A52D3">
        <w:rPr>
          <w:rFonts w:ascii="Arial" w:hAnsi="Arial" w:cs="Arial"/>
          <w:color w:val="000000"/>
          <w:szCs w:val="24"/>
        </w:rPr>
        <w:t xml:space="preserve"> CP08H03/Vκ8 S29A </w:t>
      </w:r>
      <w:r w:rsidRPr="002A52D3">
        <w:rPr>
          <w:rFonts w:ascii="Arial" w:hAnsi="Arial" w:cs="Arial"/>
          <w:color w:val="000000"/>
        </w:rPr>
        <w:t xml:space="preserve">antibody crystal structure (left) or CEACAM1 A49V/Q89H mutant crystal structure (right). </w:t>
      </w:r>
    </w:p>
    <w:p w14:paraId="46745376" w14:textId="77777777" w:rsidR="003A28EB" w:rsidRPr="002A52D3" w:rsidRDefault="003A28EB" w:rsidP="003978D5">
      <w:pPr>
        <w:spacing w:line="360" w:lineRule="auto"/>
        <w:rPr>
          <w:rFonts w:ascii="Arial" w:hAnsi="Arial" w:cs="Arial"/>
          <w:b/>
        </w:rPr>
      </w:pPr>
    </w:p>
    <w:p w14:paraId="77B2A8E2" w14:textId="77777777" w:rsidR="003A28EB" w:rsidRPr="002A52D3" w:rsidRDefault="003A28EB" w:rsidP="003978D5">
      <w:pPr>
        <w:spacing w:line="360" w:lineRule="auto"/>
        <w:jc w:val="both"/>
        <w:rPr>
          <w:rFonts w:ascii="Arial" w:hAnsi="Arial" w:cs="Arial"/>
          <w:b/>
        </w:rPr>
      </w:pPr>
      <w:r>
        <w:rPr>
          <w:rFonts w:ascii="Arial" w:hAnsi="Arial" w:cs="Arial"/>
          <w:b/>
        </w:rPr>
        <w:t xml:space="preserve">Figure 10 </w:t>
      </w:r>
      <w:r w:rsidRPr="00432CFE">
        <w:rPr>
          <w:rFonts w:ascii="Arial" w:hAnsi="Arial" w:cs="Arial"/>
        </w:rPr>
        <w:t xml:space="preserve">shows </w:t>
      </w:r>
      <w:r w:rsidRPr="00432CFE">
        <w:rPr>
          <w:rFonts w:ascii="Arial" w:hAnsi="Arial" w:cs="Arial"/>
          <w:bCs/>
        </w:rPr>
        <w:t xml:space="preserve">hCEACAM1 A49/Q89H natural allelic variant binding </w:t>
      </w:r>
      <w:r>
        <w:rPr>
          <w:rFonts w:ascii="Arial" w:hAnsi="Arial" w:cs="Arial"/>
          <w:bCs/>
        </w:rPr>
        <w:t xml:space="preserve">study </w:t>
      </w:r>
      <w:r w:rsidRPr="00432CFE">
        <w:rPr>
          <w:rFonts w:ascii="Arial" w:hAnsi="Arial" w:cs="Arial"/>
          <w:bCs/>
        </w:rPr>
        <w:t xml:space="preserve">by ELISA. The hCEACAM1 A49/Q89H natural allelic variant protein does not bind to </w:t>
      </w:r>
      <w:r w:rsidRPr="00432CFE">
        <w:rPr>
          <w:rFonts w:ascii="Arial" w:hAnsi="Arial" w:cs="Arial"/>
          <w:color w:val="000000"/>
        </w:rPr>
        <w:t>CP08_H03</w:t>
      </w:r>
      <w:r w:rsidRPr="00432CFE">
        <w:rPr>
          <w:rFonts w:ascii="Arial" w:hAnsi="Arial" w:cs="Arial"/>
          <w:bCs/>
        </w:rPr>
        <w:t xml:space="preserve"> antibody and IgG4 control antibody</w:t>
      </w:r>
      <w:r>
        <w:rPr>
          <w:rFonts w:ascii="Arial" w:hAnsi="Arial" w:cs="Arial"/>
          <w:bCs/>
        </w:rPr>
        <w:t xml:space="preserve"> (0-400 nM)</w:t>
      </w:r>
      <w:r w:rsidRPr="00432CFE">
        <w:rPr>
          <w:rFonts w:ascii="Arial" w:hAnsi="Arial" w:cs="Arial"/>
          <w:bCs/>
        </w:rPr>
        <w:t>, but shows concentration dependent binding to anti-hCEACAM1 CM24 antibody</w:t>
      </w:r>
      <w:r>
        <w:rPr>
          <w:rFonts w:ascii="Arial" w:hAnsi="Arial" w:cs="Arial"/>
          <w:bCs/>
        </w:rPr>
        <w:t xml:space="preserve"> (0-400 nM)</w:t>
      </w:r>
      <w:r w:rsidRPr="00432CFE">
        <w:rPr>
          <w:rFonts w:ascii="Arial" w:hAnsi="Arial" w:cs="Arial"/>
          <w:bCs/>
        </w:rPr>
        <w:t xml:space="preserve">. </w:t>
      </w:r>
    </w:p>
    <w:p w14:paraId="3A9A80D7" w14:textId="77777777" w:rsidR="005411FC" w:rsidRPr="00DF22AE" w:rsidRDefault="005411FC" w:rsidP="003978D5">
      <w:pPr>
        <w:spacing w:line="360" w:lineRule="auto"/>
        <w:jc w:val="both"/>
        <w:rPr>
          <w:rFonts w:ascii="Times New Roman" w:hAnsi="Times New Roman" w:cs="Times New Roman"/>
          <w:b/>
        </w:rPr>
      </w:pPr>
    </w:p>
    <w:p w14:paraId="544D83EF" w14:textId="77777777" w:rsidR="005411FC" w:rsidRPr="00DF22AE" w:rsidRDefault="005411FC" w:rsidP="003978D5">
      <w:pPr>
        <w:spacing w:line="360" w:lineRule="auto"/>
        <w:jc w:val="both"/>
        <w:rPr>
          <w:rFonts w:ascii="Times New Roman" w:hAnsi="Times New Roman" w:cs="Times New Roman"/>
          <w:b/>
        </w:rPr>
      </w:pPr>
      <w:r w:rsidRPr="00DF22AE">
        <w:rPr>
          <w:rFonts w:ascii="Times New Roman" w:hAnsi="Times New Roman" w:cs="Times New Roman"/>
          <w:b/>
        </w:rPr>
        <w:t xml:space="preserve">Potential anti-tumor activity controlled by CP08 in patients with metastatic melanoma </w:t>
      </w:r>
    </w:p>
    <w:p w14:paraId="381961DF" w14:textId="006AF03E" w:rsidR="00EE2EE9" w:rsidRDefault="00EE2EE9" w:rsidP="003978D5">
      <w:pPr>
        <w:pStyle w:val="PatentL1"/>
        <w:numPr>
          <w:ilvl w:val="0"/>
          <w:numId w:val="0"/>
        </w:numPr>
        <w:jc w:val="both"/>
        <w:rPr>
          <w:szCs w:val="24"/>
        </w:rPr>
      </w:pPr>
      <w:commentRangeStart w:id="323"/>
      <w:r w:rsidRPr="00DF22AE">
        <w:rPr>
          <w:b/>
          <w:color w:val="000000"/>
          <w:szCs w:val="24"/>
        </w:rPr>
        <w:t>Figure</w:t>
      </w:r>
      <w:commentRangeEnd w:id="323"/>
      <w:r w:rsidRPr="00DF22AE">
        <w:rPr>
          <w:rStyle w:val="CommentReference"/>
          <w:sz w:val="24"/>
          <w:szCs w:val="24"/>
        </w:rPr>
        <w:commentReference w:id="323"/>
      </w:r>
      <w:r w:rsidRPr="00DF22AE">
        <w:rPr>
          <w:b/>
          <w:color w:val="000000"/>
          <w:szCs w:val="24"/>
        </w:rPr>
        <w:t xml:space="preserve"> </w:t>
      </w:r>
      <w:r w:rsidRPr="00DF22AE">
        <w:rPr>
          <w:szCs w:val="24"/>
        </w:rPr>
        <w:t xml:space="preserve">illustrates the binding selectivity of different affinity-matured CEACAM1 antibodies. Affinity matured antibodies CP08H03/Vк8 S29A (labeled “CP08_H03/Parent VL”), </w:t>
      </w:r>
      <w:r w:rsidRPr="00DF22AE">
        <w:rPr>
          <w:color w:val="000000"/>
          <w:szCs w:val="24"/>
        </w:rPr>
        <w:t xml:space="preserve">CP08H03/CP08F05, 8H3_9B3/CP08F05, and CP08H03/CP08E05 contain a phenylalanine (F) at CDR3H residue 104. </w:t>
      </w:r>
      <w:r w:rsidRPr="00DF22AE">
        <w:rPr>
          <w:szCs w:val="24"/>
        </w:rPr>
        <w:t>Affinity matured antibodies</w:t>
      </w:r>
      <w:r w:rsidRPr="00DF22AE">
        <w:rPr>
          <w:color w:val="000000"/>
          <w:szCs w:val="24"/>
        </w:rPr>
        <w:t xml:space="preserve"> CP09B03/CP08E05, CP09C02/CP08E05, CP09C02/CP08F05, and 9B3_9E5/CP08E05 contain an aspartic acid residue (D) at CDR3H residue 104. </w:t>
      </w:r>
      <w:r w:rsidRPr="00DF22AE">
        <w:rPr>
          <w:szCs w:val="24"/>
        </w:rPr>
        <w:t>HELA cells were transfected with vector alone (Hela-Neo) or vectors expressing CEACAM1, CEACAM3, CEACAM5, or CEACAM6, respectively, and stained with the indicated antibodies. The y-axis shows % staining of each antibody with the transfected panel of cells.  hIgG4 = control antibody with identical stabilizing hinge mutation. MOPC = mouse IgG1 control antibody. Mouse antibodies as positive control for transfected CEACAM isoforms: Col-1 = CEACAM3 and 5 antibody. 9A6 = CEACAM6 antibody. T84.1 = CEACAM cross-reactive antibody and T84.66 = CEACAM5. Only 2</w:t>
      </w:r>
      <w:r w:rsidRPr="00DF22AE">
        <w:rPr>
          <w:szCs w:val="24"/>
          <w:vertAlign w:val="superscript"/>
        </w:rPr>
        <w:t>nd</w:t>
      </w:r>
      <w:r w:rsidRPr="00DF22AE">
        <w:rPr>
          <w:szCs w:val="24"/>
        </w:rPr>
        <w:t xml:space="preserve"> FITC = No primary antibody, only secondary FITC conjugated antibody. Col-1 and 9A6 are commercial antibodies (Dako) and T84.1 and T84.66 have been previously described (Neumaier M, J Immunol 1985;135:3604-9).  Data for affinity-matured </w:t>
      </w:r>
      <w:r w:rsidRPr="00DF22AE">
        <w:rPr>
          <w:szCs w:val="24"/>
        </w:rPr>
        <w:lastRenderedPageBreak/>
        <w:t>antibodies 9B3_8H3/ Vк8 S29A, 8H3_9B3/CP08_E05, and 8H3_9C2/CPO08_F05, as well as data for CEACAM8 antibody 80H3 were omitted from the figure due to an unusually high background signal.</w:t>
      </w:r>
    </w:p>
    <w:p w14:paraId="218F2396" w14:textId="77777777" w:rsidR="009D7716" w:rsidRPr="00DF22AE" w:rsidRDefault="009D7716" w:rsidP="003978D5">
      <w:pPr>
        <w:pStyle w:val="PatentL1"/>
        <w:numPr>
          <w:ilvl w:val="0"/>
          <w:numId w:val="0"/>
        </w:numPr>
        <w:jc w:val="both"/>
        <w:rPr>
          <w:szCs w:val="24"/>
        </w:rPr>
      </w:pPr>
    </w:p>
    <w:p w14:paraId="3CBFB510" w14:textId="5F1D419C" w:rsidR="009D7716" w:rsidRPr="009D7716" w:rsidRDefault="009D7716" w:rsidP="003978D5">
      <w:pPr>
        <w:pStyle w:val="PatentL1"/>
        <w:numPr>
          <w:ilvl w:val="0"/>
          <w:numId w:val="0"/>
        </w:numPr>
        <w:jc w:val="both"/>
        <w:rPr>
          <w:b/>
          <w:i/>
          <w:szCs w:val="24"/>
        </w:rPr>
      </w:pPr>
      <w:r>
        <w:rPr>
          <w:b/>
          <w:i/>
          <w:szCs w:val="24"/>
          <w:highlight w:val="cyan"/>
        </w:rPr>
        <w:t xml:space="preserve">ELISA assays showed CP08 interferes homophilic and </w:t>
      </w:r>
      <w:r w:rsidRPr="009D7716">
        <w:rPr>
          <w:b/>
          <w:i/>
          <w:szCs w:val="24"/>
          <w:highlight w:val="cyan"/>
        </w:rPr>
        <w:t>heterophilic of CEACAM1</w:t>
      </w:r>
      <w:r>
        <w:rPr>
          <w:b/>
          <w:i/>
          <w:szCs w:val="24"/>
        </w:rPr>
        <w:t xml:space="preserve"> </w:t>
      </w:r>
    </w:p>
    <w:p w14:paraId="40CC80F4" w14:textId="520C4BAB" w:rsidR="00EE2EE9" w:rsidRPr="00DF22AE" w:rsidRDefault="00EE2EE9" w:rsidP="003978D5">
      <w:pPr>
        <w:pStyle w:val="PatentL1"/>
        <w:numPr>
          <w:ilvl w:val="0"/>
          <w:numId w:val="0"/>
        </w:numPr>
        <w:jc w:val="both"/>
        <w:rPr>
          <w:color w:val="000000"/>
          <w:szCs w:val="24"/>
          <w:lang w:val="x-none"/>
        </w:rPr>
      </w:pPr>
      <w:r w:rsidRPr="00DF22AE">
        <w:rPr>
          <w:b/>
          <w:szCs w:val="24"/>
        </w:rPr>
        <w:t xml:space="preserve">Figures 12A, 12B, and 12C </w:t>
      </w:r>
      <w:r w:rsidRPr="00DF22AE">
        <w:rPr>
          <w:szCs w:val="24"/>
        </w:rPr>
        <w:t>illustrate that</w:t>
      </w:r>
      <w:r w:rsidRPr="00DF22AE">
        <w:rPr>
          <w:b/>
          <w:szCs w:val="24"/>
        </w:rPr>
        <w:t xml:space="preserve"> </w:t>
      </w:r>
      <w:r w:rsidRPr="00DF22AE">
        <w:rPr>
          <w:szCs w:val="24"/>
        </w:rPr>
        <w:t>CEACAM antibodies CP08H03/</w:t>
      </w:r>
      <w:r w:rsidRPr="00DF22AE">
        <w:rPr>
          <w:color w:val="000000"/>
          <w:szCs w:val="24"/>
        </w:rPr>
        <w:t>Vκ8 S29A (labeld “CP08_H03/Parent VL”)</w:t>
      </w:r>
      <w:r w:rsidRPr="00DF22AE">
        <w:rPr>
          <w:szCs w:val="24"/>
        </w:rPr>
        <w:t>, CP08H03/CP08_F05, and V</w:t>
      </w:r>
      <w:r w:rsidRPr="00DF22AE">
        <w:rPr>
          <w:szCs w:val="24"/>
          <w:vertAlign w:val="subscript"/>
        </w:rPr>
        <w:t>H</w:t>
      </w:r>
      <w:r w:rsidRPr="00DF22AE">
        <w:rPr>
          <w:szCs w:val="24"/>
        </w:rPr>
        <w:t>0/Vк0 are selective for CEACAM1. CP08H03/</w:t>
      </w:r>
      <w:r w:rsidRPr="00DF22AE">
        <w:rPr>
          <w:color w:val="000000"/>
          <w:szCs w:val="24"/>
        </w:rPr>
        <w:t xml:space="preserve">Vκ8 S29A and CP08H03/CP08F05 </w:t>
      </w:r>
      <w:r w:rsidRPr="00DF22AE">
        <w:rPr>
          <w:szCs w:val="24"/>
        </w:rPr>
        <w:t xml:space="preserve">contain a S29A mutation in CDR1L (Kabat numbering scheme, corresponding to a S28A mutation in the primary amino acid sequence of the variable light chain). </w:t>
      </w:r>
      <w:r w:rsidRPr="00DF22AE">
        <w:rPr>
          <w:b/>
          <w:szCs w:val="24"/>
        </w:rPr>
        <w:t>Figure 12A</w:t>
      </w:r>
      <w:r w:rsidRPr="00DF22AE">
        <w:rPr>
          <w:szCs w:val="24"/>
        </w:rPr>
        <w:t xml:space="preserve"> shows s</w:t>
      </w:r>
      <w:r w:rsidRPr="00DF22AE">
        <w:rPr>
          <w:color w:val="000000"/>
          <w:szCs w:val="24"/>
        </w:rPr>
        <w:t xml:space="preserve">ingle-cycle kinetics sensorgrams and fitted curves for the purified lead humanized and affinity-matured IgG4 variants. Increasing concentrations on different CEACAM family members were injected and a single off-rate was determined by single cycle kinetics (SPR). </w:t>
      </w:r>
      <w:r w:rsidRPr="00DF22AE">
        <w:rPr>
          <w:b/>
          <w:color w:val="000000"/>
          <w:szCs w:val="24"/>
        </w:rPr>
        <w:t xml:space="preserve">Figure 12B </w:t>
      </w:r>
      <w:r w:rsidRPr="00DF22AE">
        <w:rPr>
          <w:color w:val="000000"/>
          <w:szCs w:val="24"/>
        </w:rPr>
        <w:t xml:space="preserve">shows three-point binding ELISA data for the binding of the </w:t>
      </w:r>
      <w:r w:rsidRPr="00DF22AE">
        <w:rPr>
          <w:szCs w:val="24"/>
        </w:rPr>
        <w:t>chimeric antibody V</w:t>
      </w:r>
      <w:r w:rsidRPr="00DF22AE">
        <w:rPr>
          <w:szCs w:val="24"/>
          <w:vertAlign w:val="subscript"/>
        </w:rPr>
        <w:t>H</w:t>
      </w:r>
      <w:r w:rsidRPr="00DF22AE">
        <w:rPr>
          <w:szCs w:val="24"/>
        </w:rPr>
        <w:t>0/Vκ0</w:t>
      </w:r>
      <w:r w:rsidRPr="00DF22AE">
        <w:rPr>
          <w:b/>
          <w:szCs w:val="24"/>
        </w:rPr>
        <w:t xml:space="preserve"> </w:t>
      </w:r>
      <w:r w:rsidRPr="00DF22AE">
        <w:rPr>
          <w:color w:val="000000"/>
          <w:szCs w:val="24"/>
        </w:rPr>
        <w:t xml:space="preserve">and purified lead humanized and affinity-matured IgG4 variants to CEACAM-1 and -3 family members.  A three-point (high, medium and low, with concentrations based on the binding of the </w:t>
      </w:r>
      <w:r w:rsidRPr="00DF22AE">
        <w:rPr>
          <w:szCs w:val="24"/>
        </w:rPr>
        <w:t>chimeric antibody V</w:t>
      </w:r>
      <w:r w:rsidRPr="00DF22AE">
        <w:rPr>
          <w:szCs w:val="24"/>
          <w:vertAlign w:val="subscript"/>
        </w:rPr>
        <w:t>H</w:t>
      </w:r>
      <w:r w:rsidRPr="00DF22AE">
        <w:rPr>
          <w:szCs w:val="24"/>
        </w:rPr>
        <w:t>0/Vκ0</w:t>
      </w:r>
      <w:r w:rsidRPr="00DF22AE">
        <w:rPr>
          <w:b/>
          <w:szCs w:val="24"/>
        </w:rPr>
        <w:t xml:space="preserve"> </w:t>
      </w:r>
      <w:r w:rsidRPr="00DF22AE">
        <w:rPr>
          <w:color w:val="000000"/>
          <w:szCs w:val="24"/>
        </w:rPr>
        <w:t xml:space="preserve">to CEACAM-1) titration was performed and binding was detected using an anti-human kappa chain antibody and TMB substrate. </w:t>
      </w:r>
      <w:r w:rsidRPr="00DF22AE">
        <w:rPr>
          <w:b/>
          <w:color w:val="000000"/>
          <w:szCs w:val="24"/>
        </w:rPr>
        <w:t>Figure 12C</w:t>
      </w:r>
      <w:r w:rsidRPr="00DF22AE">
        <w:rPr>
          <w:color w:val="000000"/>
          <w:szCs w:val="24"/>
        </w:rPr>
        <w:t xml:space="preserve"> shows three-point binding ELISA data for the binding of the </w:t>
      </w:r>
      <w:r w:rsidRPr="00DF22AE">
        <w:rPr>
          <w:szCs w:val="24"/>
        </w:rPr>
        <w:t>chimeric antibody V</w:t>
      </w:r>
      <w:r w:rsidRPr="00DF22AE">
        <w:rPr>
          <w:szCs w:val="24"/>
          <w:vertAlign w:val="subscript"/>
        </w:rPr>
        <w:t>H</w:t>
      </w:r>
      <w:r w:rsidRPr="00DF22AE">
        <w:rPr>
          <w:szCs w:val="24"/>
        </w:rPr>
        <w:t>0/Vκ0</w:t>
      </w:r>
      <w:r w:rsidRPr="00DF22AE">
        <w:rPr>
          <w:b/>
          <w:szCs w:val="24"/>
        </w:rPr>
        <w:t xml:space="preserve"> </w:t>
      </w:r>
      <w:r w:rsidRPr="00DF22AE">
        <w:rPr>
          <w:color w:val="000000"/>
          <w:szCs w:val="24"/>
        </w:rPr>
        <w:t xml:space="preserve">and purified lead humanized and affinity-matured IgG4 variants to CEACAM-1, -5 and -6 family members.  A three-point (high, medium and low, with concentrations based on the binding of the </w:t>
      </w:r>
      <w:r w:rsidRPr="00DF22AE">
        <w:rPr>
          <w:szCs w:val="24"/>
        </w:rPr>
        <w:t>chimeric antibody V</w:t>
      </w:r>
      <w:r w:rsidRPr="00DF22AE">
        <w:rPr>
          <w:szCs w:val="24"/>
          <w:vertAlign w:val="subscript"/>
        </w:rPr>
        <w:t>H</w:t>
      </w:r>
      <w:r w:rsidRPr="00DF22AE">
        <w:rPr>
          <w:szCs w:val="24"/>
        </w:rPr>
        <w:t>0/Vκ0</w:t>
      </w:r>
      <w:r w:rsidRPr="00DF22AE">
        <w:rPr>
          <w:b/>
          <w:szCs w:val="24"/>
        </w:rPr>
        <w:t xml:space="preserve"> </w:t>
      </w:r>
      <w:r w:rsidRPr="00DF22AE">
        <w:rPr>
          <w:color w:val="000000"/>
          <w:szCs w:val="24"/>
        </w:rPr>
        <w:t xml:space="preserve">to CEACAM-1) titration was performed and binding was detected using an anti-human kappa chain antibody and TMB substrate. </w:t>
      </w:r>
    </w:p>
    <w:p w14:paraId="4366991A" w14:textId="77777777" w:rsidR="009D7716" w:rsidRDefault="009D7716" w:rsidP="003978D5">
      <w:pPr>
        <w:pStyle w:val="PatentL1"/>
        <w:numPr>
          <w:ilvl w:val="0"/>
          <w:numId w:val="0"/>
        </w:numPr>
        <w:jc w:val="both"/>
        <w:rPr>
          <w:b/>
          <w:szCs w:val="24"/>
        </w:rPr>
      </w:pPr>
    </w:p>
    <w:p w14:paraId="007BDB6C" w14:textId="17E83C86" w:rsidR="00EE2EE9" w:rsidRPr="00DF22AE" w:rsidRDefault="00EE2EE9" w:rsidP="003978D5">
      <w:pPr>
        <w:pStyle w:val="PatentL1"/>
        <w:numPr>
          <w:ilvl w:val="0"/>
          <w:numId w:val="0"/>
        </w:numPr>
        <w:jc w:val="both"/>
        <w:rPr>
          <w:b/>
          <w:szCs w:val="24"/>
          <w:lang w:val="x-none"/>
        </w:rPr>
      </w:pPr>
      <w:r w:rsidRPr="00DF22AE">
        <w:rPr>
          <w:b/>
          <w:szCs w:val="24"/>
        </w:rPr>
        <w:t>Figure</w:t>
      </w:r>
      <w:r w:rsidR="009D7716">
        <w:rPr>
          <w:b/>
          <w:szCs w:val="24"/>
        </w:rPr>
        <w:t xml:space="preserve"> X</w:t>
      </w:r>
      <w:r w:rsidRPr="00DF22AE">
        <w:rPr>
          <w:b/>
          <w:szCs w:val="24"/>
        </w:rPr>
        <w:t xml:space="preserve"> </w:t>
      </w:r>
      <w:r w:rsidRPr="00DF22AE">
        <w:rPr>
          <w:szCs w:val="24"/>
        </w:rPr>
        <w:t xml:space="preserve">shows the sequence homology among the N- domains of different CEACAM family members. CEACAM1 (C1, </w:t>
      </w:r>
      <w:r w:rsidRPr="00DF22AE">
        <w:rPr>
          <w:color w:val="000000"/>
          <w:szCs w:val="24"/>
        </w:rPr>
        <w:t>UniProtKB accession number P13688</w:t>
      </w:r>
      <w:r w:rsidRPr="00DF22AE">
        <w:rPr>
          <w:szCs w:val="24"/>
        </w:rPr>
        <w:t xml:space="preserve">), CEACAM3 (C3, </w:t>
      </w:r>
      <w:r w:rsidRPr="00DF22AE">
        <w:rPr>
          <w:color w:val="000000"/>
          <w:szCs w:val="24"/>
        </w:rPr>
        <w:t>UniProtKB accession number P40198</w:t>
      </w:r>
      <w:r w:rsidRPr="00DF22AE">
        <w:rPr>
          <w:szCs w:val="24"/>
        </w:rPr>
        <w:t xml:space="preserve">), CEACAM4 (C4, </w:t>
      </w:r>
      <w:r w:rsidRPr="00DF22AE">
        <w:rPr>
          <w:color w:val="000000"/>
          <w:szCs w:val="24"/>
        </w:rPr>
        <w:t>UniProtKB accession number O75871</w:t>
      </w:r>
      <w:r w:rsidRPr="00DF22AE">
        <w:rPr>
          <w:szCs w:val="24"/>
        </w:rPr>
        <w:t xml:space="preserve">), CEACAM5 (C5, </w:t>
      </w:r>
      <w:r w:rsidRPr="00DF22AE">
        <w:rPr>
          <w:color w:val="000000"/>
          <w:szCs w:val="24"/>
        </w:rPr>
        <w:t>UniProtKB accession number P06731</w:t>
      </w:r>
      <w:r w:rsidRPr="00DF22AE">
        <w:rPr>
          <w:szCs w:val="24"/>
        </w:rPr>
        <w:t xml:space="preserve">), CEACAM6 (C6, </w:t>
      </w:r>
      <w:r w:rsidRPr="00DF22AE">
        <w:rPr>
          <w:color w:val="000000"/>
          <w:szCs w:val="24"/>
        </w:rPr>
        <w:t>UniProtKB accession number P40199</w:t>
      </w:r>
      <w:r w:rsidRPr="00DF22AE">
        <w:rPr>
          <w:szCs w:val="24"/>
        </w:rPr>
        <w:t xml:space="preserve">), CEACAM7 (C7, </w:t>
      </w:r>
      <w:r w:rsidRPr="00DF22AE">
        <w:rPr>
          <w:color w:val="000000"/>
          <w:szCs w:val="24"/>
        </w:rPr>
        <w:t>UniProtKB accession number Q14002</w:t>
      </w:r>
      <w:r w:rsidRPr="00DF22AE">
        <w:rPr>
          <w:szCs w:val="24"/>
        </w:rPr>
        <w:t xml:space="preserve">), and CEACAM8 (C8, </w:t>
      </w:r>
      <w:r w:rsidRPr="00DF22AE">
        <w:rPr>
          <w:color w:val="000000"/>
          <w:szCs w:val="24"/>
        </w:rPr>
        <w:t>UniProtKB accession number P31997</w:t>
      </w:r>
      <w:r w:rsidRPr="00DF22AE">
        <w:rPr>
          <w:szCs w:val="24"/>
        </w:rPr>
        <w:t xml:space="preserve">). The shown percent identity matrix was created using Clustal2.1. The specific residues analyzed for each CEACAM family member are indicated. </w:t>
      </w:r>
    </w:p>
    <w:p w14:paraId="1A421D5E" w14:textId="77777777" w:rsidR="009D7716" w:rsidRDefault="009D7716" w:rsidP="009D7716">
      <w:pPr>
        <w:pStyle w:val="PatentL1"/>
        <w:numPr>
          <w:ilvl w:val="0"/>
          <w:numId w:val="0"/>
        </w:numPr>
        <w:jc w:val="both"/>
        <w:rPr>
          <w:b/>
          <w:szCs w:val="24"/>
        </w:rPr>
      </w:pPr>
    </w:p>
    <w:p w14:paraId="007759BD" w14:textId="716348D0" w:rsidR="009D7716" w:rsidRDefault="009D7716" w:rsidP="009D7716">
      <w:pPr>
        <w:pStyle w:val="PatentL1"/>
        <w:numPr>
          <w:ilvl w:val="0"/>
          <w:numId w:val="0"/>
        </w:numPr>
        <w:jc w:val="both"/>
        <w:rPr>
          <w:b/>
          <w:szCs w:val="24"/>
        </w:rPr>
      </w:pPr>
      <w:r w:rsidRPr="009D7716">
        <w:rPr>
          <w:b/>
          <w:i/>
          <w:szCs w:val="24"/>
          <w:highlight w:val="cyan"/>
        </w:rPr>
        <w:lastRenderedPageBreak/>
        <w:t>Cross reactivity assays showed CP08 is only specific for CEACAM1</w:t>
      </w:r>
    </w:p>
    <w:p w14:paraId="2A9D7C5A" w14:textId="756D62E1" w:rsidR="00EE2EE9" w:rsidRPr="00DF22AE" w:rsidRDefault="00EE2EE9" w:rsidP="009D7716">
      <w:pPr>
        <w:pStyle w:val="PatentL1"/>
        <w:numPr>
          <w:ilvl w:val="0"/>
          <w:numId w:val="0"/>
        </w:numPr>
        <w:jc w:val="both"/>
        <w:rPr>
          <w:color w:val="000000"/>
          <w:szCs w:val="24"/>
          <w:lang w:val="x-none"/>
        </w:rPr>
      </w:pPr>
      <w:r w:rsidRPr="00DF22AE">
        <w:rPr>
          <w:b/>
          <w:szCs w:val="24"/>
        </w:rPr>
        <w:t>Figure 14</w:t>
      </w:r>
      <w:r w:rsidRPr="00DF22AE">
        <w:rPr>
          <w:szCs w:val="24"/>
        </w:rPr>
        <w:t xml:space="preserve"> illustrates that CEACAM1 antibody CP08H03/</w:t>
      </w:r>
      <w:r w:rsidRPr="00DF22AE">
        <w:rPr>
          <w:color w:val="000000"/>
          <w:szCs w:val="24"/>
        </w:rPr>
        <w:t xml:space="preserve">Vκ8 S29A (labeld “CP08”) </w:t>
      </w:r>
      <w:r w:rsidRPr="00DF22AE">
        <w:rPr>
          <w:szCs w:val="24"/>
        </w:rPr>
        <w:t xml:space="preserve">has substantially enhanced selectivity as compared to CEACAM1 antibodies T84.1, T84.66, and CM-24. HELA cells were transfected with vectors expressing CEACAM1, CEACAM3, CEACAM5, CEACAM6, or CEACAM8, respectively, and stained with the indicated antibodies. The y-axis shows % staining of each antibody with transfected panel of cells.  Col-1 = Collagen 1 antibody. 9A6 = CEACAM6 antibody. 80H3 = CEACAM8 antibody. </w:t>
      </w:r>
    </w:p>
    <w:p w14:paraId="76B8526C" w14:textId="77777777" w:rsidR="00EE2EE9" w:rsidRPr="00DF22AE" w:rsidRDefault="00EE2EE9" w:rsidP="009D7716">
      <w:pPr>
        <w:pStyle w:val="PatentL1"/>
        <w:numPr>
          <w:ilvl w:val="0"/>
          <w:numId w:val="0"/>
        </w:numPr>
        <w:jc w:val="both"/>
        <w:rPr>
          <w:color w:val="000000"/>
          <w:szCs w:val="24"/>
          <w:lang w:val="x-none"/>
        </w:rPr>
      </w:pPr>
      <w:r w:rsidRPr="00DF22AE">
        <w:rPr>
          <w:b/>
          <w:color w:val="000000"/>
          <w:szCs w:val="24"/>
        </w:rPr>
        <w:t xml:space="preserve">Figure 15 </w:t>
      </w:r>
      <w:r w:rsidRPr="00DF22AE">
        <w:rPr>
          <w:color w:val="000000"/>
          <w:szCs w:val="24"/>
        </w:rPr>
        <w:t>shows the results of a CEACAM1 mutagenesis study aimed at identifying residues in CEACAM1 that are involved in binding to the indicated CEACAM1 antibodies. CEACAM1-FLAG was expressed in transfected human embryonic kidney (HEK) cells with CEACAM1 containing the indicated mutations, the proteins resolved by SDS-PAGE and then immunoblotted. The wild-type (WT) or mutant CEACAM1 proteins were detected using the indicated chimeric (V</w:t>
      </w:r>
      <w:r w:rsidRPr="00DF22AE">
        <w:rPr>
          <w:color w:val="000000"/>
          <w:szCs w:val="24"/>
          <w:vertAlign w:val="subscript"/>
        </w:rPr>
        <w:t>H</w:t>
      </w:r>
      <w:r w:rsidRPr="00DF22AE">
        <w:rPr>
          <w:color w:val="000000"/>
          <w:szCs w:val="24"/>
        </w:rPr>
        <w:t>0/Vκ0) and humanized CEACAM antibodies. Decreased detection indicates that the mutated residue is involved in binding to the respective antibody used for detection.</w:t>
      </w:r>
    </w:p>
    <w:p w14:paraId="76E47780" w14:textId="77777777" w:rsidR="009D7716" w:rsidRPr="00DF22AE" w:rsidRDefault="009D7716" w:rsidP="003978D5">
      <w:pPr>
        <w:pStyle w:val="PatentL1"/>
        <w:numPr>
          <w:ilvl w:val="0"/>
          <w:numId w:val="0"/>
        </w:numPr>
        <w:jc w:val="both"/>
        <w:rPr>
          <w:szCs w:val="24"/>
          <w:lang w:val="x-none"/>
        </w:rPr>
      </w:pPr>
    </w:p>
    <w:p w14:paraId="76A78AB3" w14:textId="23C5EF30" w:rsidR="009D7716" w:rsidRPr="009D7716" w:rsidRDefault="009D7716" w:rsidP="003978D5">
      <w:pPr>
        <w:pStyle w:val="PatentL1"/>
        <w:numPr>
          <w:ilvl w:val="0"/>
          <w:numId w:val="0"/>
        </w:numPr>
        <w:jc w:val="both"/>
        <w:rPr>
          <w:b/>
          <w:i/>
          <w:szCs w:val="24"/>
        </w:rPr>
      </w:pPr>
      <w:r>
        <w:rPr>
          <w:b/>
          <w:i/>
          <w:szCs w:val="24"/>
          <w:highlight w:val="cyan"/>
        </w:rPr>
        <w:t xml:space="preserve">ELISA assays showed CP08 interferes homophilic and </w:t>
      </w:r>
      <w:r w:rsidRPr="009D7716">
        <w:rPr>
          <w:b/>
          <w:i/>
          <w:szCs w:val="24"/>
          <w:highlight w:val="cyan"/>
        </w:rPr>
        <w:t>heterophilic of CEACAM1</w:t>
      </w:r>
      <w:r>
        <w:rPr>
          <w:b/>
          <w:i/>
          <w:szCs w:val="24"/>
        </w:rPr>
        <w:t xml:space="preserve"> </w:t>
      </w:r>
    </w:p>
    <w:p w14:paraId="610B3465" w14:textId="4C12572F" w:rsidR="00EE2EE9" w:rsidRPr="00DF22AE" w:rsidRDefault="00EE2EE9" w:rsidP="003978D5">
      <w:pPr>
        <w:pStyle w:val="PatentL1"/>
        <w:numPr>
          <w:ilvl w:val="0"/>
          <w:numId w:val="0"/>
        </w:numPr>
        <w:jc w:val="both"/>
        <w:rPr>
          <w:color w:val="000000"/>
          <w:szCs w:val="24"/>
        </w:rPr>
      </w:pPr>
      <w:r w:rsidRPr="00DF22AE">
        <w:rPr>
          <w:b/>
          <w:color w:val="000000"/>
          <w:szCs w:val="24"/>
        </w:rPr>
        <w:t>Figure 20</w:t>
      </w:r>
      <w:r w:rsidRPr="00DF22AE">
        <w:rPr>
          <w:color w:val="000000"/>
          <w:szCs w:val="24"/>
        </w:rPr>
        <w:t xml:space="preserve"> shows a comparison of CEACAM1 F29 and V49 or A49 residues in CEACAM1 WT: CP08H03/Vκ8 S29A antibody crystal structure (left) or CEACAM1 A49V/Q89H mutant crystal structure (right). </w:t>
      </w:r>
    </w:p>
    <w:p w14:paraId="05E5F79D" w14:textId="77777777" w:rsidR="00EE2EE9" w:rsidRPr="00DF22AE" w:rsidRDefault="00EE2EE9" w:rsidP="003978D5">
      <w:pPr>
        <w:pStyle w:val="PatentL1"/>
        <w:numPr>
          <w:ilvl w:val="0"/>
          <w:numId w:val="0"/>
        </w:numPr>
        <w:jc w:val="both"/>
        <w:rPr>
          <w:color w:val="000000"/>
          <w:szCs w:val="24"/>
          <w:lang w:val="x-none"/>
        </w:rPr>
      </w:pPr>
      <w:r w:rsidRPr="00DF22AE">
        <w:rPr>
          <w:b/>
          <w:szCs w:val="24"/>
        </w:rPr>
        <w:t xml:space="preserve">Figures 21A and 21B </w:t>
      </w:r>
      <w:r w:rsidRPr="00DF22AE">
        <w:rPr>
          <w:szCs w:val="24"/>
        </w:rPr>
        <w:t>illustrate that the CEACAM1 antibody CP08H03/</w:t>
      </w:r>
      <w:r w:rsidRPr="00DF22AE">
        <w:rPr>
          <w:color w:val="000000"/>
          <w:szCs w:val="24"/>
        </w:rPr>
        <w:t xml:space="preserve">Vκ8 S29A (labeled “CP08”) </w:t>
      </w:r>
      <w:r w:rsidRPr="00DF22AE">
        <w:rPr>
          <w:szCs w:val="24"/>
        </w:rPr>
        <w:t>blocks human CEACAM1:CEACAM1 (</w:t>
      </w:r>
      <w:r w:rsidRPr="00DF22AE">
        <w:rPr>
          <w:b/>
          <w:szCs w:val="24"/>
        </w:rPr>
        <w:t>Figure 21A</w:t>
      </w:r>
      <w:r w:rsidRPr="00DF22AE">
        <w:rPr>
          <w:szCs w:val="24"/>
        </w:rPr>
        <w:t>) and CEACAM: human TIM-3 interactions (</w:t>
      </w:r>
      <w:r w:rsidRPr="00DF22AE">
        <w:rPr>
          <w:b/>
          <w:szCs w:val="24"/>
        </w:rPr>
        <w:t>Figure 21B</w:t>
      </w:r>
      <w:r w:rsidRPr="00DF22AE">
        <w:rPr>
          <w:szCs w:val="24"/>
        </w:rPr>
        <w:t>). CP08 = CEACAM1 antibody CP08H03/</w:t>
      </w:r>
      <w:r w:rsidRPr="00DF22AE">
        <w:rPr>
          <w:color w:val="000000"/>
          <w:szCs w:val="24"/>
        </w:rPr>
        <w:t>Vκ8 S29A</w:t>
      </w:r>
      <w:r w:rsidRPr="00DF22AE">
        <w:rPr>
          <w:szCs w:val="24"/>
        </w:rPr>
        <w:t xml:space="preserve">. IgG4 = control antibody. </w:t>
      </w:r>
    </w:p>
    <w:p w14:paraId="2BB4515D" w14:textId="77777777" w:rsidR="00D064E8" w:rsidRDefault="00D064E8" w:rsidP="003978D5">
      <w:pPr>
        <w:pStyle w:val="PatentL1"/>
        <w:numPr>
          <w:ilvl w:val="0"/>
          <w:numId w:val="0"/>
        </w:numPr>
        <w:jc w:val="both"/>
        <w:rPr>
          <w:b/>
          <w:szCs w:val="24"/>
        </w:rPr>
      </w:pPr>
    </w:p>
    <w:p w14:paraId="4B89BBA5" w14:textId="7937FD19" w:rsidR="00D064E8" w:rsidRPr="00D064E8" w:rsidRDefault="00D064E8" w:rsidP="003978D5">
      <w:pPr>
        <w:pStyle w:val="PatentL1"/>
        <w:numPr>
          <w:ilvl w:val="0"/>
          <w:numId w:val="0"/>
        </w:numPr>
        <w:jc w:val="both"/>
        <w:rPr>
          <w:b/>
          <w:i/>
          <w:szCs w:val="24"/>
        </w:rPr>
      </w:pPr>
      <w:r>
        <w:rPr>
          <w:b/>
          <w:i/>
          <w:szCs w:val="24"/>
          <w:highlight w:val="cyan"/>
        </w:rPr>
        <w:t>Humanized mice data</w:t>
      </w:r>
      <w:r w:rsidRPr="00D064E8">
        <w:rPr>
          <w:b/>
          <w:i/>
          <w:szCs w:val="24"/>
          <w:highlight w:val="cyan"/>
        </w:rPr>
        <w:t xml:space="preserve"> </w:t>
      </w:r>
      <w:r>
        <w:rPr>
          <w:b/>
          <w:i/>
          <w:szCs w:val="24"/>
          <w:highlight w:val="cyan"/>
        </w:rPr>
        <w:t>showed the</w:t>
      </w:r>
      <w:r w:rsidR="007E6CA4">
        <w:rPr>
          <w:b/>
          <w:i/>
          <w:szCs w:val="24"/>
          <w:highlight w:val="cyan"/>
        </w:rPr>
        <w:t xml:space="preserve"> ability of CP08 that induced the expansion of </w:t>
      </w:r>
      <w:r>
        <w:rPr>
          <w:b/>
          <w:i/>
          <w:szCs w:val="24"/>
          <w:highlight w:val="cyan"/>
        </w:rPr>
        <w:t xml:space="preserve"> </w:t>
      </w:r>
      <w:r w:rsidR="007E6CA4">
        <w:rPr>
          <w:b/>
          <w:i/>
          <w:szCs w:val="24"/>
          <w:highlight w:val="cyan"/>
        </w:rPr>
        <w:t xml:space="preserve">lymphocytes </w:t>
      </w:r>
      <w:r w:rsidR="007E6CA4">
        <w:rPr>
          <w:b/>
          <w:i/>
          <w:szCs w:val="24"/>
        </w:rPr>
        <w:t xml:space="preserve"> </w:t>
      </w:r>
      <w:r>
        <w:rPr>
          <w:b/>
          <w:i/>
          <w:szCs w:val="24"/>
        </w:rPr>
        <w:t xml:space="preserve"> </w:t>
      </w:r>
    </w:p>
    <w:p w14:paraId="6258EB3E" w14:textId="3FA22C49" w:rsidR="00EE2EE9" w:rsidRPr="00DF22AE" w:rsidRDefault="00B52ED6" w:rsidP="003978D5">
      <w:pPr>
        <w:pStyle w:val="PatentL1"/>
        <w:numPr>
          <w:ilvl w:val="0"/>
          <w:numId w:val="0"/>
        </w:numPr>
        <w:jc w:val="both"/>
        <w:rPr>
          <w:b/>
          <w:color w:val="FF0000"/>
          <w:szCs w:val="24"/>
          <w:lang w:val="x-none"/>
        </w:rPr>
      </w:pPr>
      <w:r w:rsidRPr="00DF22AE">
        <w:rPr>
          <w:b/>
          <w:szCs w:val="24"/>
        </w:rPr>
        <w:t xml:space="preserve">Figure </w:t>
      </w:r>
      <w:r w:rsidR="00EE2EE9" w:rsidRPr="00DF22AE">
        <w:rPr>
          <w:b/>
          <w:color w:val="000000"/>
          <w:szCs w:val="24"/>
        </w:rPr>
        <w:t xml:space="preserve">22 </w:t>
      </w:r>
      <w:r w:rsidR="00EE2EE9" w:rsidRPr="00DF22AE">
        <w:rPr>
          <w:color w:val="000000"/>
          <w:szCs w:val="24"/>
        </w:rPr>
        <w:t>shows the experimental setup for testing the ability of CEACAM1 antibodies to induce CD45</w:t>
      </w:r>
      <w:r w:rsidR="00EE2EE9" w:rsidRPr="00DF22AE">
        <w:rPr>
          <w:color w:val="000000"/>
          <w:szCs w:val="24"/>
          <w:vertAlign w:val="superscript"/>
        </w:rPr>
        <w:t>+</w:t>
      </w:r>
      <w:r w:rsidR="00EE2EE9" w:rsidRPr="00DF22AE">
        <w:rPr>
          <w:color w:val="000000"/>
          <w:szCs w:val="24"/>
        </w:rPr>
        <w:t xml:space="preserve"> cell proliferation in humanized NOD scid gamma mice (NSG mice). Engraftment of human PBMC adoptively transferred via intraperitoneal injection to NSG host mice was analyzed by FACS for human CD45 and proliferation dye staining 38 days following injection. On day 24 following PBMC injection, mice were treated with a single injection of human IgG4 isotype control or the indicated concentration of </w:t>
      </w:r>
      <w:r w:rsidR="00EE2EE9" w:rsidRPr="00DF22AE">
        <w:rPr>
          <w:szCs w:val="24"/>
        </w:rPr>
        <w:t>CP08H03/</w:t>
      </w:r>
      <w:r w:rsidR="00EE2EE9" w:rsidRPr="00DF22AE">
        <w:rPr>
          <w:color w:val="000000"/>
          <w:szCs w:val="24"/>
        </w:rPr>
        <w:t xml:space="preserve">Vκ8 S29A (labeled “CP08_H03/Parent VL”) </w:t>
      </w:r>
      <w:r w:rsidR="00EE2EE9" w:rsidRPr="00DF22AE">
        <w:rPr>
          <w:color w:val="000000"/>
          <w:szCs w:val="24"/>
        </w:rPr>
        <w:lastRenderedPageBreak/>
        <w:t xml:space="preserve">antibody. On day 31, mice were treated with the second injection. On day 38, mice were sacrificed for data acquisition. </w:t>
      </w:r>
    </w:p>
    <w:p w14:paraId="0845A5FC" w14:textId="79B1346F" w:rsidR="00EE2EE9" w:rsidRDefault="00EE2EE9" w:rsidP="003978D5">
      <w:pPr>
        <w:pStyle w:val="PatentL1"/>
        <w:numPr>
          <w:ilvl w:val="0"/>
          <w:numId w:val="0"/>
        </w:numPr>
        <w:jc w:val="both"/>
        <w:rPr>
          <w:b/>
          <w:color w:val="FF0000"/>
          <w:szCs w:val="24"/>
        </w:rPr>
      </w:pPr>
      <w:r w:rsidRPr="00DF22AE">
        <w:rPr>
          <w:b/>
          <w:szCs w:val="24"/>
        </w:rPr>
        <w:t xml:space="preserve">Figure 23 </w:t>
      </w:r>
      <w:r w:rsidRPr="00DF22AE">
        <w:rPr>
          <w:szCs w:val="24"/>
        </w:rPr>
        <w:t>shows that CEACAM1 antibodies CP08H03/</w:t>
      </w:r>
      <w:r w:rsidRPr="00DF22AE">
        <w:rPr>
          <w:color w:val="000000"/>
          <w:szCs w:val="24"/>
        </w:rPr>
        <w:t>Vκ8 S29A</w:t>
      </w:r>
      <w:r w:rsidRPr="00DF22AE">
        <w:rPr>
          <w:szCs w:val="24"/>
          <w:vertAlign w:val="subscript"/>
        </w:rPr>
        <w:t xml:space="preserve"> </w:t>
      </w:r>
      <w:r w:rsidRPr="00DF22AE">
        <w:rPr>
          <w:color w:val="000000"/>
          <w:szCs w:val="24"/>
        </w:rPr>
        <w:t xml:space="preserve">(labeled “CP08_H03/Parental”) </w:t>
      </w:r>
      <w:r w:rsidRPr="00DF22AE">
        <w:rPr>
          <w:szCs w:val="24"/>
        </w:rPr>
        <w:t xml:space="preserve">and CP08H03/CP08F05 do not deplete the transplanted human cells in humanized NOD scid gamma mice (NSG mice). Mean percentage of human CD4 and CD8 T lymphocytes assessed at day 38.  </w:t>
      </w:r>
      <w:r w:rsidRPr="00DF22AE">
        <w:rPr>
          <w:color w:val="000000"/>
          <w:szCs w:val="24"/>
        </w:rPr>
        <w:t xml:space="preserve">CP08H03/CP08F05 </w:t>
      </w:r>
      <w:r w:rsidRPr="00DF22AE">
        <w:rPr>
          <w:szCs w:val="24"/>
        </w:rPr>
        <w:t>contains a S29A mutation in CDR1L (Kabat numbering scheme, corresponding to a S28A mutation in the primary amino acid sequence of the variable light chain).</w:t>
      </w:r>
      <w:r w:rsidRPr="00DF22AE">
        <w:rPr>
          <w:b/>
          <w:color w:val="FF0000"/>
          <w:szCs w:val="24"/>
        </w:rPr>
        <w:t xml:space="preserve"> </w:t>
      </w:r>
    </w:p>
    <w:p w14:paraId="1E357FEF" w14:textId="77777777" w:rsidR="00D064E8" w:rsidRPr="00DF22AE" w:rsidRDefault="00D064E8" w:rsidP="003978D5">
      <w:pPr>
        <w:pStyle w:val="PatentL1"/>
        <w:numPr>
          <w:ilvl w:val="0"/>
          <w:numId w:val="0"/>
        </w:numPr>
        <w:jc w:val="both"/>
        <w:rPr>
          <w:color w:val="000000"/>
          <w:szCs w:val="24"/>
          <w:lang w:val="x-none"/>
        </w:rPr>
      </w:pPr>
    </w:p>
    <w:p w14:paraId="6CF4A7A3" w14:textId="136A8D08" w:rsidR="00D064E8" w:rsidRPr="00D064E8" w:rsidRDefault="00D064E8" w:rsidP="003978D5">
      <w:pPr>
        <w:pStyle w:val="PatentL1"/>
        <w:numPr>
          <w:ilvl w:val="0"/>
          <w:numId w:val="0"/>
        </w:numPr>
        <w:jc w:val="both"/>
        <w:rPr>
          <w:b/>
          <w:i/>
          <w:szCs w:val="24"/>
        </w:rPr>
      </w:pPr>
      <w:r>
        <w:rPr>
          <w:b/>
          <w:i/>
          <w:szCs w:val="24"/>
          <w:highlight w:val="cyan"/>
        </w:rPr>
        <w:t>Humanized mice data</w:t>
      </w:r>
      <w:r w:rsidRPr="00D064E8">
        <w:rPr>
          <w:b/>
          <w:i/>
          <w:szCs w:val="24"/>
          <w:highlight w:val="cyan"/>
        </w:rPr>
        <w:t xml:space="preserve"> </w:t>
      </w:r>
      <w:r>
        <w:rPr>
          <w:b/>
          <w:i/>
          <w:szCs w:val="24"/>
          <w:highlight w:val="cyan"/>
        </w:rPr>
        <w:t xml:space="preserve">showed the therapeutic benefits of </w:t>
      </w:r>
      <w:r w:rsidRPr="00D064E8">
        <w:rPr>
          <w:b/>
          <w:i/>
          <w:szCs w:val="24"/>
          <w:highlight w:val="cyan"/>
        </w:rPr>
        <w:t>CP08</w:t>
      </w:r>
      <w:r>
        <w:rPr>
          <w:b/>
          <w:i/>
          <w:szCs w:val="24"/>
        </w:rPr>
        <w:t xml:space="preserve"> </w:t>
      </w:r>
    </w:p>
    <w:p w14:paraId="72FD5CB5" w14:textId="7AC18412" w:rsidR="00EE2EE9" w:rsidRPr="00DF22AE" w:rsidRDefault="00EE2EE9" w:rsidP="003978D5">
      <w:pPr>
        <w:pStyle w:val="PatentL1"/>
        <w:numPr>
          <w:ilvl w:val="0"/>
          <w:numId w:val="0"/>
        </w:numPr>
        <w:jc w:val="both"/>
        <w:rPr>
          <w:color w:val="000000"/>
          <w:szCs w:val="24"/>
          <w:lang w:val="x-none"/>
        </w:rPr>
      </w:pPr>
      <w:r w:rsidRPr="00DF22AE">
        <w:rPr>
          <w:b/>
          <w:szCs w:val="24"/>
        </w:rPr>
        <w:t>Figure 24</w:t>
      </w:r>
      <w:r w:rsidRPr="00DF22AE">
        <w:rPr>
          <w:szCs w:val="24"/>
        </w:rPr>
        <w:t xml:space="preserve"> illustrates that the administration of CEACAM1 antibody CP08H03/</w:t>
      </w:r>
      <w:r w:rsidRPr="00DF22AE">
        <w:rPr>
          <w:color w:val="000000"/>
          <w:szCs w:val="24"/>
        </w:rPr>
        <w:t xml:space="preserve">Vκ8 S29A (labeled “CP08_H03/Parent VL”) </w:t>
      </w:r>
      <w:r w:rsidRPr="00DF22AE">
        <w:rPr>
          <w:szCs w:val="24"/>
        </w:rPr>
        <w:t>or CP08H03/CP08F05, respectively, leads to an increase in antibody induced human CD45</w:t>
      </w:r>
      <w:r w:rsidRPr="00DF22AE">
        <w:rPr>
          <w:szCs w:val="24"/>
          <w:vertAlign w:val="superscript"/>
        </w:rPr>
        <w:t>+</w:t>
      </w:r>
      <w:r w:rsidRPr="00DF22AE">
        <w:rPr>
          <w:szCs w:val="24"/>
        </w:rPr>
        <w:t xml:space="preserve"> immune cell expansion in humanized NOD scid gamma mice. CP08H03/</w:t>
      </w:r>
      <w:r w:rsidRPr="00DF22AE">
        <w:rPr>
          <w:color w:val="000000"/>
          <w:szCs w:val="24"/>
        </w:rPr>
        <w:t>Vκ8 S29A</w:t>
      </w:r>
      <w:r w:rsidRPr="00DF22AE">
        <w:rPr>
          <w:szCs w:val="24"/>
        </w:rPr>
        <w:t xml:space="preserve"> induces expansion of human CD45 PBMC </w:t>
      </w:r>
      <w:r w:rsidRPr="00DF22AE">
        <w:rPr>
          <w:i/>
          <w:szCs w:val="24"/>
        </w:rPr>
        <w:t>in vivo</w:t>
      </w:r>
      <w:r w:rsidRPr="00DF22AE">
        <w:rPr>
          <w:szCs w:val="24"/>
        </w:rPr>
        <w:t>. On day 38, isotype hIgG4 control (10 mg/kg), CP08H03/</w:t>
      </w:r>
      <w:r w:rsidRPr="00DF22AE">
        <w:rPr>
          <w:color w:val="000000"/>
          <w:szCs w:val="24"/>
        </w:rPr>
        <w:t xml:space="preserve">Vκ8 S29A </w:t>
      </w:r>
      <w:r w:rsidRPr="00DF22AE">
        <w:rPr>
          <w:szCs w:val="24"/>
        </w:rPr>
        <w:t xml:space="preserve">(2 and 10 mg/kg) and CP08H03/CP08F05 (2 and 10 mg/kg) treated mice were sacrificed and solenocytes were isolated and collected for proliferation analyses. Proliferation ex vivo were carried out under T-cell-stimulation condition wherein cells were cultured under the soluble anti-CD3 (OKT3) (at indicated concentrations 10, 5, 2.5 µg/ml) and rIL-2 (40 units/ml) for 120 hours as the dilution of the proliferation dyes represented dividing cell/proliferation (when cell proliferated, duplex DNA were analyzed as diluted signal).  </w:t>
      </w:r>
      <w:r w:rsidRPr="00DF22AE">
        <w:rPr>
          <w:color w:val="000000"/>
          <w:szCs w:val="24"/>
        </w:rPr>
        <w:t xml:space="preserve">CP08H03/CP08F05 </w:t>
      </w:r>
      <w:r w:rsidRPr="00DF22AE">
        <w:rPr>
          <w:szCs w:val="24"/>
        </w:rPr>
        <w:t>contains a S29A mutation in CDR1L (Kabat numbering scheme, corresponding to a S28A mutation in the primary amino acid sequence of the variable light chain).</w:t>
      </w:r>
    </w:p>
    <w:p w14:paraId="7CDA7360" w14:textId="77777777" w:rsidR="00EE2EE9" w:rsidRPr="00DF22AE" w:rsidRDefault="00EE2EE9" w:rsidP="003978D5">
      <w:pPr>
        <w:pStyle w:val="PatentL1"/>
        <w:numPr>
          <w:ilvl w:val="0"/>
          <w:numId w:val="0"/>
        </w:numPr>
        <w:jc w:val="both"/>
        <w:rPr>
          <w:szCs w:val="24"/>
        </w:rPr>
      </w:pPr>
      <w:r w:rsidRPr="00DF22AE">
        <w:rPr>
          <w:b/>
          <w:szCs w:val="24"/>
        </w:rPr>
        <w:t xml:space="preserve">Figures 25A, 25B, </w:t>
      </w:r>
      <w:r w:rsidRPr="00DF22AE">
        <w:rPr>
          <w:szCs w:val="24"/>
        </w:rPr>
        <w:t>and</w:t>
      </w:r>
      <w:r w:rsidRPr="00DF22AE">
        <w:rPr>
          <w:b/>
          <w:szCs w:val="24"/>
        </w:rPr>
        <w:t xml:space="preserve"> 25C</w:t>
      </w:r>
      <w:r w:rsidRPr="00DF22AE">
        <w:rPr>
          <w:szCs w:val="24"/>
        </w:rPr>
        <w:t xml:space="preserve"> illustrate that CEACAM1 antibody CP08H03/Vκ8 S29A </w:t>
      </w:r>
      <w:r w:rsidRPr="00DF22AE">
        <w:rPr>
          <w:color w:val="000000"/>
          <w:szCs w:val="24"/>
        </w:rPr>
        <w:t xml:space="preserve">(labeled “CP08_H03/Parent VL”) </w:t>
      </w:r>
      <w:r w:rsidRPr="00DF22AE">
        <w:rPr>
          <w:szCs w:val="24"/>
        </w:rPr>
        <w:t>reduces tumor growth in humanized mice.</w:t>
      </w:r>
      <w:r w:rsidRPr="00DF22AE">
        <w:rPr>
          <w:b/>
          <w:szCs w:val="24"/>
        </w:rPr>
        <w:t xml:space="preserve">  Figure 25A </w:t>
      </w:r>
      <w:r w:rsidRPr="00DF22AE">
        <w:rPr>
          <w:szCs w:val="24"/>
        </w:rPr>
        <w:t xml:space="preserve">provides a schematic for the experimental protocol resulting in </w:t>
      </w:r>
      <w:r w:rsidRPr="00DF22AE">
        <w:rPr>
          <w:b/>
          <w:szCs w:val="24"/>
        </w:rPr>
        <w:t>Figure 25B</w:t>
      </w:r>
      <w:r w:rsidRPr="00DF22AE">
        <w:rPr>
          <w:szCs w:val="24"/>
        </w:rPr>
        <w:t xml:space="preserve">.  </w:t>
      </w:r>
      <w:r w:rsidRPr="00DF22AE">
        <w:rPr>
          <w:b/>
          <w:szCs w:val="24"/>
        </w:rPr>
        <w:t>Figure 25B</w:t>
      </w:r>
      <w:r w:rsidRPr="00DF22AE">
        <w:rPr>
          <w:szCs w:val="24"/>
        </w:rPr>
        <w:t xml:space="preserve"> shows average tumor size after 1x10</w:t>
      </w:r>
      <w:r w:rsidRPr="00DF22AE">
        <w:rPr>
          <w:szCs w:val="24"/>
          <w:vertAlign w:val="superscript"/>
        </w:rPr>
        <w:t>6</w:t>
      </w:r>
      <w:r w:rsidRPr="00DF22AE">
        <w:rPr>
          <w:szCs w:val="24"/>
        </w:rPr>
        <w:t xml:space="preserve"> MALME-3M (human melanoma) cells were injected subcutaneously into NSG, along with 5 X 10</w:t>
      </w:r>
      <w:r w:rsidRPr="00DF22AE">
        <w:rPr>
          <w:szCs w:val="24"/>
          <w:vertAlign w:val="superscript"/>
        </w:rPr>
        <w:t>6</w:t>
      </w:r>
      <w:r w:rsidRPr="00DF22AE">
        <w:rPr>
          <w:szCs w:val="24"/>
        </w:rPr>
        <w:t xml:space="preserve"> human PBMC. After 10 days, palpable tumors were documented and the mice were randomized mice to treatment on days 10, 13, 17, 20 and 24 with the respective antibodies intraperitoneally. </w:t>
      </w:r>
      <w:r w:rsidRPr="00DF22AE">
        <w:rPr>
          <w:b/>
          <w:szCs w:val="24"/>
        </w:rPr>
        <w:t xml:space="preserve">Figure 25C </w:t>
      </w:r>
      <w:r w:rsidRPr="00DF22AE">
        <w:rPr>
          <w:szCs w:val="24"/>
        </w:rPr>
        <w:t>shows statistical comparisons by linear regression of the hIgG4 control treated group to the three different CP08_H03/Parent VL groups (2 mg/kg, 0.4 mg/kg and 0.08 mg/kg).</w:t>
      </w:r>
    </w:p>
    <w:p w14:paraId="6389322B" w14:textId="77777777" w:rsidR="00EE2EE9" w:rsidRPr="00DF22AE" w:rsidRDefault="00EE2EE9" w:rsidP="003978D5">
      <w:pPr>
        <w:pStyle w:val="PatentL1"/>
        <w:numPr>
          <w:ilvl w:val="0"/>
          <w:numId w:val="0"/>
        </w:numPr>
        <w:jc w:val="both"/>
        <w:rPr>
          <w:b/>
          <w:szCs w:val="24"/>
        </w:rPr>
      </w:pPr>
      <w:r w:rsidRPr="00DF22AE">
        <w:rPr>
          <w:b/>
          <w:szCs w:val="24"/>
        </w:rPr>
        <w:lastRenderedPageBreak/>
        <w:t xml:space="preserve">Figure 26 </w:t>
      </w:r>
      <w:r w:rsidRPr="00DF22AE">
        <w:rPr>
          <w:szCs w:val="24"/>
        </w:rPr>
        <w:t xml:space="preserve">illustrates that CEACAM1 antibody CP08H03/Vκ8 S29A does not deplete T cell populations in the experimental setup shown in </w:t>
      </w:r>
      <w:r w:rsidRPr="00DF22AE">
        <w:rPr>
          <w:b/>
          <w:szCs w:val="24"/>
        </w:rPr>
        <w:t xml:space="preserve">Figure </w:t>
      </w:r>
      <w:commentRangeStart w:id="324"/>
      <w:r w:rsidRPr="00DF22AE">
        <w:rPr>
          <w:b/>
          <w:szCs w:val="24"/>
        </w:rPr>
        <w:t>25A</w:t>
      </w:r>
      <w:commentRangeEnd w:id="324"/>
      <w:r w:rsidRPr="00DF22AE">
        <w:rPr>
          <w:rStyle w:val="CommentReference"/>
          <w:sz w:val="24"/>
          <w:szCs w:val="24"/>
        </w:rPr>
        <w:commentReference w:id="324"/>
      </w:r>
      <w:r w:rsidRPr="00DF22AE">
        <w:rPr>
          <w:szCs w:val="24"/>
        </w:rPr>
        <w:t xml:space="preserve">. </w:t>
      </w:r>
    </w:p>
    <w:p w14:paraId="2156850C" w14:textId="77777777" w:rsidR="00EE2EE9" w:rsidRPr="00DF22AE" w:rsidRDefault="00EE2EE9" w:rsidP="003978D5">
      <w:pPr>
        <w:pStyle w:val="PatentL1"/>
        <w:numPr>
          <w:ilvl w:val="0"/>
          <w:numId w:val="0"/>
        </w:numPr>
        <w:jc w:val="both"/>
        <w:rPr>
          <w:b/>
          <w:szCs w:val="24"/>
        </w:rPr>
      </w:pPr>
      <w:commentRangeStart w:id="325"/>
      <w:r w:rsidRPr="00DF22AE">
        <w:rPr>
          <w:b/>
          <w:szCs w:val="24"/>
        </w:rPr>
        <w:t>Figure 27</w:t>
      </w:r>
      <w:r w:rsidRPr="00DF22AE">
        <w:rPr>
          <w:szCs w:val="24"/>
        </w:rPr>
        <w:t xml:space="preserve"> </w:t>
      </w:r>
      <w:commentRangeEnd w:id="325"/>
      <w:r w:rsidRPr="00DF22AE">
        <w:rPr>
          <w:rStyle w:val="CommentReference"/>
          <w:sz w:val="24"/>
          <w:szCs w:val="24"/>
        </w:rPr>
        <w:commentReference w:id="325"/>
      </w:r>
      <w:r w:rsidRPr="00DF22AE">
        <w:rPr>
          <w:szCs w:val="24"/>
        </w:rPr>
        <w:t xml:space="preserve">illustrates that T cells from humanized mice engrafted with human melanoma cell line MALME-3M treated with CEACAM1 antibody CP08H03/Vκ8 S29A as described in </w:t>
      </w:r>
      <w:r w:rsidRPr="00DF22AE">
        <w:rPr>
          <w:b/>
          <w:szCs w:val="24"/>
        </w:rPr>
        <w:t>Figures 24-26</w:t>
      </w:r>
      <w:r w:rsidRPr="00DF22AE">
        <w:rPr>
          <w:szCs w:val="24"/>
        </w:rPr>
        <w:t xml:space="preserve"> exhibit decreased quantitites of tumor cells with decreased proliferation and increased quantities of intratumoral CD8 and CD4 positive T cells that exhibit increased proliferation when examined </w:t>
      </w:r>
      <w:r w:rsidRPr="00DF22AE">
        <w:rPr>
          <w:i/>
          <w:szCs w:val="24"/>
        </w:rPr>
        <w:t>ex vivo</w:t>
      </w:r>
      <w:r w:rsidRPr="00DF22AE">
        <w:rPr>
          <w:szCs w:val="24"/>
        </w:rPr>
        <w:t xml:space="preserve"> after stimulation with anti-CD3. On the day of sacrifice, isotype hIgG4 control (2 mg/kg), CP08H03/Vκ8 S29A </w:t>
      </w:r>
      <w:r w:rsidRPr="00DF22AE">
        <w:rPr>
          <w:color w:val="000000"/>
          <w:szCs w:val="24"/>
        </w:rPr>
        <w:t xml:space="preserve">(labeled “CP08_H03/Parent VL”, </w:t>
      </w:r>
      <w:r w:rsidRPr="00DF22AE">
        <w:rPr>
          <w:szCs w:val="24"/>
        </w:rPr>
        <w:t>0.08 and 2 mg/kg) treated humanized NSG mice bearing melanoma tumors were sacrificed. Tumor cells as well as CD4</w:t>
      </w:r>
      <w:r w:rsidRPr="00DF22AE">
        <w:rPr>
          <w:szCs w:val="24"/>
          <w:vertAlign w:val="superscript"/>
        </w:rPr>
        <w:t>+</w:t>
      </w:r>
      <w:r w:rsidRPr="00DF22AE">
        <w:rPr>
          <w:szCs w:val="24"/>
        </w:rPr>
        <w:t xml:space="preserve"> and CD8</w:t>
      </w:r>
      <w:r w:rsidRPr="00DF22AE">
        <w:rPr>
          <w:szCs w:val="24"/>
          <w:vertAlign w:val="superscript"/>
        </w:rPr>
        <w:t>+</w:t>
      </w:r>
      <w:r w:rsidRPr="00DF22AE">
        <w:rPr>
          <w:szCs w:val="24"/>
        </w:rPr>
        <w:t xml:space="preserve"> tumor infiltrating lymphocytes were isolated and collected for proliferation analyses. Tumor cells were identified by being FSC</w:t>
      </w:r>
      <w:r w:rsidRPr="00DF22AE">
        <w:rPr>
          <w:szCs w:val="24"/>
          <w:vertAlign w:val="superscript"/>
        </w:rPr>
        <w:t>Hi</w:t>
      </w:r>
      <w:r w:rsidRPr="00DF22AE">
        <w:rPr>
          <w:szCs w:val="24"/>
        </w:rPr>
        <w:t>SSC</w:t>
      </w:r>
      <w:r w:rsidRPr="00DF22AE">
        <w:rPr>
          <w:szCs w:val="24"/>
          <w:vertAlign w:val="superscript"/>
        </w:rPr>
        <w:t xml:space="preserve">Hi </w:t>
      </w:r>
      <w:r w:rsidRPr="00DF22AE">
        <w:rPr>
          <w:szCs w:val="24"/>
        </w:rPr>
        <w:t>cells which were human CD45-negative and proliferation quantified by dilution of a commercial dye that assesses proliferation (Becton-Dickinson). Human CD45</w:t>
      </w:r>
      <w:r w:rsidRPr="00DF22AE">
        <w:rPr>
          <w:szCs w:val="24"/>
          <w:vertAlign w:val="superscript"/>
        </w:rPr>
        <w:t>+</w:t>
      </w:r>
      <w:r w:rsidRPr="00DF22AE">
        <w:rPr>
          <w:szCs w:val="24"/>
        </w:rPr>
        <w:t>CD4</w:t>
      </w:r>
      <w:r w:rsidRPr="00DF22AE">
        <w:rPr>
          <w:szCs w:val="24"/>
          <w:vertAlign w:val="superscript"/>
        </w:rPr>
        <w:t>+</w:t>
      </w:r>
      <w:r w:rsidRPr="00DF22AE">
        <w:rPr>
          <w:szCs w:val="24"/>
        </w:rPr>
        <w:t xml:space="preserve"> and CD45</w:t>
      </w:r>
      <w:r w:rsidRPr="00DF22AE">
        <w:rPr>
          <w:szCs w:val="24"/>
          <w:vertAlign w:val="superscript"/>
        </w:rPr>
        <w:t>+</w:t>
      </w:r>
      <w:r w:rsidRPr="00DF22AE">
        <w:rPr>
          <w:szCs w:val="24"/>
        </w:rPr>
        <w:t>CD8</w:t>
      </w:r>
      <w:r w:rsidRPr="00DF22AE">
        <w:rPr>
          <w:szCs w:val="24"/>
          <w:vertAlign w:val="superscript"/>
        </w:rPr>
        <w:t xml:space="preserve">+ </w:t>
      </w:r>
      <w:r w:rsidRPr="00DF22AE">
        <w:rPr>
          <w:szCs w:val="24"/>
        </w:rPr>
        <w:t xml:space="preserve">T cells were identified by flow cytometry. Measurements of T cell proliferation ex vivo were carried out under </w:t>
      </w:r>
      <w:r w:rsidRPr="00DF22AE">
        <w:rPr>
          <w:color w:val="2D2A2A"/>
          <w:szCs w:val="24"/>
        </w:rPr>
        <w:t xml:space="preserve">T-cell-stimulation conditions wherein cells were cultured under the soluble anti-CD3 (1 </w:t>
      </w:r>
      <w:r w:rsidRPr="00DF22AE">
        <w:rPr>
          <w:color w:val="2D2A2A"/>
          <w:szCs w:val="24"/>
        </w:rPr>
        <w:t xml:space="preserve">g/ml) and rIL-2 (50 units/ml) for 6 days. </w:t>
      </w:r>
    </w:p>
    <w:p w14:paraId="3CF1AFB5" w14:textId="4FF3E7CE" w:rsidR="00D064E8" w:rsidRDefault="00EE2EE9" w:rsidP="003978D5">
      <w:pPr>
        <w:pStyle w:val="PatentL1"/>
        <w:numPr>
          <w:ilvl w:val="0"/>
          <w:numId w:val="0"/>
        </w:numPr>
        <w:jc w:val="both"/>
        <w:rPr>
          <w:szCs w:val="24"/>
        </w:rPr>
      </w:pPr>
      <w:r w:rsidRPr="00DF22AE">
        <w:rPr>
          <w:b/>
          <w:szCs w:val="24"/>
        </w:rPr>
        <w:t xml:space="preserve">Figure 28 </w:t>
      </w:r>
      <w:r w:rsidRPr="00DF22AE">
        <w:rPr>
          <w:szCs w:val="24"/>
        </w:rPr>
        <w:t xml:space="preserve">illustrates phenotypic changes in intratumoral memory CD8 T cells upon blocking CEACAM1 with CEACAM1 antibody CP08H03/Vκ8 S29A </w:t>
      </w:r>
      <w:r w:rsidRPr="00DF22AE">
        <w:rPr>
          <w:color w:val="000000"/>
          <w:szCs w:val="24"/>
        </w:rPr>
        <w:t xml:space="preserve">(labeled “CP08_H03/Parent VL”) </w:t>
      </w:r>
      <w:r w:rsidRPr="00DF22AE">
        <w:rPr>
          <w:szCs w:val="24"/>
        </w:rPr>
        <w:t xml:space="preserve">as described in </w:t>
      </w:r>
      <w:r w:rsidRPr="00DF22AE">
        <w:rPr>
          <w:b/>
          <w:szCs w:val="24"/>
        </w:rPr>
        <w:t>Figures 25-27</w:t>
      </w:r>
      <w:r w:rsidRPr="00DF22AE">
        <w:rPr>
          <w:szCs w:val="24"/>
        </w:rPr>
        <w:t>.  Flow cytometry analyses of tumor infiltrated CD3</w:t>
      </w:r>
      <w:r w:rsidRPr="00DF22AE">
        <w:rPr>
          <w:szCs w:val="24"/>
          <w:vertAlign w:val="superscript"/>
        </w:rPr>
        <w:t>+</w:t>
      </w:r>
      <w:r w:rsidRPr="00DF22AE">
        <w:rPr>
          <w:szCs w:val="24"/>
        </w:rPr>
        <w:t xml:space="preserve"> CD8</w:t>
      </w:r>
      <w:r w:rsidRPr="00DF22AE">
        <w:rPr>
          <w:szCs w:val="24"/>
          <w:vertAlign w:val="superscript"/>
        </w:rPr>
        <w:t>+</w:t>
      </w:r>
      <w:r w:rsidRPr="00DF22AE">
        <w:rPr>
          <w:szCs w:val="24"/>
        </w:rPr>
        <w:t xml:space="preserve"> T cells populations from humanized NSG mice bearing melanoma using CD62L and CD44 cell markers for the characterizations of the central memory (CD62L</w:t>
      </w:r>
      <w:r w:rsidRPr="00DF22AE">
        <w:rPr>
          <w:szCs w:val="24"/>
          <w:vertAlign w:val="superscript"/>
        </w:rPr>
        <w:t>+</w:t>
      </w:r>
      <w:r w:rsidRPr="00DF22AE">
        <w:rPr>
          <w:szCs w:val="24"/>
        </w:rPr>
        <w:t>CD44</w:t>
      </w:r>
      <w:r w:rsidRPr="00DF22AE">
        <w:rPr>
          <w:szCs w:val="24"/>
          <w:vertAlign w:val="superscript"/>
        </w:rPr>
        <w:t>+</w:t>
      </w:r>
      <w:r w:rsidRPr="00DF22AE">
        <w:rPr>
          <w:szCs w:val="24"/>
        </w:rPr>
        <w:t>) and effector memory (CD62L</w:t>
      </w:r>
      <w:r w:rsidRPr="00DF22AE">
        <w:rPr>
          <w:szCs w:val="24"/>
          <w:vertAlign w:val="superscript"/>
        </w:rPr>
        <w:t xml:space="preserve">- </w:t>
      </w:r>
      <w:r w:rsidRPr="00DF22AE">
        <w:rPr>
          <w:szCs w:val="24"/>
        </w:rPr>
        <w:t>CD44</w:t>
      </w:r>
      <w:r w:rsidRPr="00DF22AE">
        <w:rPr>
          <w:szCs w:val="24"/>
          <w:vertAlign w:val="superscript"/>
        </w:rPr>
        <w:t>+</w:t>
      </w:r>
      <w:r w:rsidRPr="00DF22AE">
        <w:rPr>
          <w:szCs w:val="24"/>
        </w:rPr>
        <w:t>) CD3</w:t>
      </w:r>
      <w:r w:rsidRPr="00DF22AE">
        <w:rPr>
          <w:szCs w:val="24"/>
          <w:vertAlign w:val="superscript"/>
        </w:rPr>
        <w:t>+</w:t>
      </w:r>
      <w:r w:rsidRPr="00DF22AE">
        <w:rPr>
          <w:szCs w:val="24"/>
        </w:rPr>
        <w:t xml:space="preserve"> CD8</w:t>
      </w:r>
      <w:r w:rsidRPr="00DF22AE">
        <w:rPr>
          <w:szCs w:val="24"/>
          <w:vertAlign w:val="superscript"/>
        </w:rPr>
        <w:t>+</w:t>
      </w:r>
      <w:r w:rsidRPr="00DF22AE">
        <w:rPr>
          <w:szCs w:val="24"/>
        </w:rPr>
        <w:t xml:space="preserve"> T cells populations from different treatment: isotype hIgG4 control (2 mg/kg) and CP08H03/Vκ8 S29A (0.08, 0,4 and 2 mg/kg). </w:t>
      </w:r>
    </w:p>
    <w:p w14:paraId="5B10AB77" w14:textId="77777777" w:rsidR="00D064E8" w:rsidRDefault="00D064E8" w:rsidP="003978D5">
      <w:pPr>
        <w:pStyle w:val="PatentL1"/>
        <w:numPr>
          <w:ilvl w:val="0"/>
          <w:numId w:val="0"/>
        </w:numPr>
        <w:jc w:val="both"/>
        <w:rPr>
          <w:szCs w:val="24"/>
        </w:rPr>
      </w:pPr>
    </w:p>
    <w:p w14:paraId="7A17B682" w14:textId="77777777" w:rsidR="00D064E8" w:rsidRDefault="00D064E8" w:rsidP="003978D5">
      <w:pPr>
        <w:pStyle w:val="PatentL1"/>
        <w:numPr>
          <w:ilvl w:val="0"/>
          <w:numId w:val="0"/>
        </w:numPr>
        <w:jc w:val="both"/>
        <w:rPr>
          <w:szCs w:val="24"/>
        </w:rPr>
      </w:pPr>
      <w:r w:rsidRPr="00D064E8">
        <w:rPr>
          <w:b/>
          <w:i/>
          <w:szCs w:val="24"/>
          <w:highlight w:val="cyan"/>
        </w:rPr>
        <w:t xml:space="preserve">Melanoma patients </w:t>
      </w:r>
      <w:r>
        <w:rPr>
          <w:b/>
          <w:i/>
          <w:szCs w:val="24"/>
          <w:highlight w:val="cyan"/>
        </w:rPr>
        <w:t xml:space="preserve">showed </w:t>
      </w:r>
      <w:r w:rsidRPr="00D064E8">
        <w:rPr>
          <w:b/>
          <w:i/>
          <w:szCs w:val="24"/>
          <w:highlight w:val="cyan"/>
        </w:rPr>
        <w:t>CP08 and memory T cell status</w:t>
      </w:r>
      <w:r>
        <w:rPr>
          <w:b/>
          <w:i/>
          <w:szCs w:val="24"/>
        </w:rPr>
        <w:t xml:space="preserve"> </w:t>
      </w:r>
    </w:p>
    <w:p w14:paraId="61AEEDC7" w14:textId="603C084F" w:rsidR="00EE2EE9" w:rsidRPr="00D064E8" w:rsidRDefault="00EE2EE9" w:rsidP="003978D5">
      <w:pPr>
        <w:pStyle w:val="PatentL1"/>
        <w:numPr>
          <w:ilvl w:val="0"/>
          <w:numId w:val="0"/>
        </w:numPr>
        <w:jc w:val="both"/>
        <w:rPr>
          <w:szCs w:val="24"/>
        </w:rPr>
      </w:pPr>
      <w:r w:rsidRPr="00DF22AE">
        <w:rPr>
          <w:b/>
          <w:szCs w:val="24"/>
        </w:rPr>
        <w:t>Figure 29</w:t>
      </w:r>
      <w:r w:rsidRPr="00DF22AE">
        <w:rPr>
          <w:szCs w:val="24"/>
        </w:rPr>
        <w:t xml:space="preserve"> shows that CEACAM1 is expressed on primary CD4</w:t>
      </w:r>
      <w:r w:rsidRPr="00DF22AE">
        <w:rPr>
          <w:szCs w:val="24"/>
          <w:vertAlign w:val="superscript"/>
        </w:rPr>
        <w:t>+</w:t>
      </w:r>
      <w:r w:rsidRPr="00DF22AE">
        <w:rPr>
          <w:szCs w:val="24"/>
        </w:rPr>
        <w:t xml:space="preserve"> T cells in TILs from naïve (closed circles) and PD-1/PD-L1 resistant (closed triangles) melanoma patients. A similar characterization of PD1 and TIM-3 expression on the CD8</w:t>
      </w:r>
      <w:r w:rsidRPr="00DF22AE">
        <w:rPr>
          <w:szCs w:val="24"/>
          <w:vertAlign w:val="superscript"/>
        </w:rPr>
        <w:t>+</w:t>
      </w:r>
      <w:r w:rsidRPr="00DF22AE">
        <w:rPr>
          <w:szCs w:val="24"/>
        </w:rPr>
        <w:t xml:space="preserve"> T cells is shown on the right.</w:t>
      </w:r>
    </w:p>
    <w:p w14:paraId="0EE4E115" w14:textId="729F3B8A" w:rsidR="00EE2EE9" w:rsidRDefault="00EE2EE9" w:rsidP="003978D5">
      <w:pPr>
        <w:pStyle w:val="PatentL1"/>
        <w:numPr>
          <w:ilvl w:val="0"/>
          <w:numId w:val="0"/>
        </w:numPr>
        <w:jc w:val="both"/>
        <w:rPr>
          <w:szCs w:val="24"/>
        </w:rPr>
      </w:pPr>
      <w:r w:rsidRPr="00DF22AE">
        <w:rPr>
          <w:b/>
          <w:szCs w:val="24"/>
        </w:rPr>
        <w:t>Figure 30</w:t>
      </w:r>
      <w:r w:rsidRPr="00DF22AE">
        <w:rPr>
          <w:szCs w:val="24"/>
        </w:rPr>
        <w:t xml:space="preserve"> shows that tumor associated cells (TACs) from patients that had acquired resistance to anti-PD-1 therapy show significantly higher CEACAM1 expression as compared to TACs from patients that had no previous exposure to anti-PD-1 therapy. TACs were obtained from melanoma </w:t>
      </w:r>
      <w:r w:rsidRPr="00DF22AE">
        <w:rPr>
          <w:szCs w:val="24"/>
        </w:rPr>
        <w:lastRenderedPageBreak/>
        <w:t>patients who were naïve (no previous exposure to anti-PD1 therapy) or those that acquired resistance to anti-PD1 therapy (acquired resistance). Tumor associated cells (TAC) were obtained by culturing tumor tissue in DMEM medium and the floating cells removed from the supernatant. The cells were stained for CD3, CD4 and CD8 and CEACAM1 expression on the CD3</w:t>
      </w:r>
      <w:r w:rsidRPr="00DF22AE">
        <w:rPr>
          <w:szCs w:val="24"/>
          <w:vertAlign w:val="superscript"/>
        </w:rPr>
        <w:t xml:space="preserve">+ </w:t>
      </w:r>
      <w:r w:rsidRPr="00DF22AE">
        <w:rPr>
          <w:szCs w:val="24"/>
        </w:rPr>
        <w:t>CD4</w:t>
      </w:r>
      <w:r w:rsidRPr="00DF22AE">
        <w:rPr>
          <w:szCs w:val="24"/>
          <w:vertAlign w:val="superscript"/>
        </w:rPr>
        <w:t>+</w:t>
      </w:r>
      <w:r w:rsidRPr="00DF22AE">
        <w:rPr>
          <w:szCs w:val="24"/>
        </w:rPr>
        <w:t xml:space="preserve"> and CD3</w:t>
      </w:r>
      <w:r w:rsidRPr="00DF22AE">
        <w:rPr>
          <w:szCs w:val="24"/>
          <w:vertAlign w:val="superscript"/>
        </w:rPr>
        <w:t xml:space="preserve">+ </w:t>
      </w:r>
      <w:r w:rsidRPr="00DF22AE">
        <w:rPr>
          <w:szCs w:val="24"/>
        </w:rPr>
        <w:t>CD8</w:t>
      </w:r>
      <w:r w:rsidRPr="00DF22AE">
        <w:rPr>
          <w:szCs w:val="24"/>
          <w:vertAlign w:val="superscript"/>
        </w:rPr>
        <w:t>+</w:t>
      </w:r>
      <w:r w:rsidRPr="00DF22AE">
        <w:rPr>
          <w:szCs w:val="24"/>
        </w:rPr>
        <w:t xml:space="preserve"> assessed.  *, </w:t>
      </w:r>
      <w:r w:rsidRPr="00DF22AE">
        <w:rPr>
          <w:i/>
          <w:iCs/>
          <w:szCs w:val="24"/>
        </w:rPr>
        <w:t>P</w:t>
      </w:r>
      <w:r w:rsidRPr="00DF22AE">
        <w:rPr>
          <w:szCs w:val="24"/>
        </w:rPr>
        <w:t xml:space="preserve"> = 0.05; *, </w:t>
      </w:r>
      <w:r w:rsidRPr="00DF22AE">
        <w:rPr>
          <w:i/>
          <w:iCs/>
          <w:szCs w:val="24"/>
        </w:rPr>
        <w:t>P</w:t>
      </w:r>
      <w:r w:rsidRPr="00DF22AE">
        <w:rPr>
          <w:szCs w:val="24"/>
        </w:rPr>
        <w:t xml:space="preserve"> &lt; 0.01.</w:t>
      </w:r>
    </w:p>
    <w:p w14:paraId="61BC19BD" w14:textId="77777777" w:rsidR="00D064E8" w:rsidRPr="00DF22AE" w:rsidRDefault="00D064E8" w:rsidP="003978D5">
      <w:pPr>
        <w:pStyle w:val="PatentL1"/>
        <w:numPr>
          <w:ilvl w:val="0"/>
          <w:numId w:val="0"/>
        </w:numPr>
        <w:jc w:val="both"/>
        <w:rPr>
          <w:szCs w:val="24"/>
          <w:lang w:val="x-none"/>
        </w:rPr>
      </w:pPr>
    </w:p>
    <w:p w14:paraId="24951092" w14:textId="1D347AA2" w:rsidR="00D064E8" w:rsidRPr="00D064E8" w:rsidRDefault="00D064E8" w:rsidP="003978D5">
      <w:pPr>
        <w:pStyle w:val="PatentL1"/>
        <w:numPr>
          <w:ilvl w:val="0"/>
          <w:numId w:val="0"/>
        </w:numPr>
        <w:jc w:val="both"/>
        <w:rPr>
          <w:b/>
          <w:i/>
          <w:szCs w:val="24"/>
        </w:rPr>
      </w:pPr>
      <w:r w:rsidRPr="00D064E8">
        <w:rPr>
          <w:b/>
          <w:i/>
          <w:szCs w:val="24"/>
          <w:highlight w:val="cyan"/>
        </w:rPr>
        <w:t xml:space="preserve">Melanoma patients </w:t>
      </w:r>
      <w:r>
        <w:rPr>
          <w:b/>
          <w:i/>
          <w:szCs w:val="24"/>
          <w:highlight w:val="cyan"/>
        </w:rPr>
        <w:t xml:space="preserve">showed </w:t>
      </w:r>
      <w:r w:rsidRPr="00D064E8">
        <w:rPr>
          <w:b/>
          <w:i/>
          <w:szCs w:val="24"/>
          <w:highlight w:val="cyan"/>
        </w:rPr>
        <w:t>CP08 and memory T cell status</w:t>
      </w:r>
      <w:r>
        <w:rPr>
          <w:b/>
          <w:i/>
          <w:szCs w:val="24"/>
        </w:rPr>
        <w:t xml:space="preserve"> </w:t>
      </w:r>
    </w:p>
    <w:p w14:paraId="7D9BAAC8" w14:textId="79329542" w:rsidR="00EE2EE9" w:rsidRPr="00DF22AE" w:rsidRDefault="00EE2EE9" w:rsidP="003978D5">
      <w:pPr>
        <w:pStyle w:val="PatentL1"/>
        <w:numPr>
          <w:ilvl w:val="0"/>
          <w:numId w:val="0"/>
        </w:numPr>
        <w:jc w:val="both"/>
        <w:rPr>
          <w:szCs w:val="24"/>
          <w:lang w:val="x-none"/>
        </w:rPr>
      </w:pPr>
      <w:r w:rsidRPr="00DF22AE">
        <w:rPr>
          <w:b/>
          <w:szCs w:val="24"/>
        </w:rPr>
        <w:t>Figure 31</w:t>
      </w:r>
      <w:r w:rsidRPr="00DF22AE">
        <w:rPr>
          <w:szCs w:val="24"/>
        </w:rPr>
        <w:t xml:space="preserve"> illustrates a relative decrease in central memory (T</w:t>
      </w:r>
      <w:r w:rsidRPr="00DF22AE">
        <w:rPr>
          <w:szCs w:val="24"/>
          <w:vertAlign w:val="subscript"/>
        </w:rPr>
        <w:t>cm</w:t>
      </w:r>
      <w:r w:rsidRPr="00DF22AE">
        <w:rPr>
          <w:szCs w:val="24"/>
        </w:rPr>
        <w:t>) relative to effector memory (T</w:t>
      </w:r>
      <w:r w:rsidRPr="00DF22AE">
        <w:rPr>
          <w:szCs w:val="24"/>
          <w:vertAlign w:val="subscript"/>
        </w:rPr>
        <w:t>em</w:t>
      </w:r>
      <w:r w:rsidRPr="00DF22AE">
        <w:rPr>
          <w:szCs w:val="24"/>
        </w:rPr>
        <w:t>) cells among CD8</w:t>
      </w:r>
      <w:r w:rsidRPr="00DF22AE">
        <w:rPr>
          <w:szCs w:val="24"/>
          <w:vertAlign w:val="superscript"/>
        </w:rPr>
        <w:t>+</w:t>
      </w:r>
      <w:r w:rsidRPr="00DF22AE">
        <w:rPr>
          <w:szCs w:val="24"/>
        </w:rPr>
        <w:t xml:space="preserve"> T cells isolated from patients resistant to PD-1 treatment as compared to CD8</w:t>
      </w:r>
      <w:r w:rsidRPr="00DF22AE">
        <w:rPr>
          <w:szCs w:val="24"/>
          <w:vertAlign w:val="superscript"/>
        </w:rPr>
        <w:t>+</w:t>
      </w:r>
      <w:r w:rsidRPr="00DF22AE">
        <w:rPr>
          <w:szCs w:val="24"/>
        </w:rPr>
        <w:t xml:space="preserve"> T cells isolated from naïve patients. </w:t>
      </w:r>
      <w:r w:rsidRPr="00DF22AE">
        <w:rPr>
          <w:color w:val="000000" w:themeColor="text1"/>
          <w:szCs w:val="24"/>
        </w:rPr>
        <w:t>Tumor associated cells from naïve patients and those with acquired resistance were stained for central memory (CCR7</w:t>
      </w:r>
      <w:r w:rsidRPr="00DF22AE">
        <w:rPr>
          <w:color w:val="000000" w:themeColor="text1"/>
          <w:szCs w:val="24"/>
          <w:vertAlign w:val="superscript"/>
        </w:rPr>
        <w:t xml:space="preserve">+ </w:t>
      </w:r>
      <w:r w:rsidRPr="00DF22AE">
        <w:rPr>
          <w:color w:val="000000" w:themeColor="text1"/>
          <w:szCs w:val="24"/>
        </w:rPr>
        <w:t>CD62L</w:t>
      </w:r>
      <w:r w:rsidRPr="00DF22AE">
        <w:rPr>
          <w:color w:val="000000" w:themeColor="text1"/>
          <w:szCs w:val="24"/>
          <w:vertAlign w:val="superscript"/>
        </w:rPr>
        <w:t>+</w:t>
      </w:r>
      <w:r w:rsidRPr="00DF22AE">
        <w:rPr>
          <w:color w:val="000000" w:themeColor="text1"/>
          <w:szCs w:val="24"/>
        </w:rPr>
        <w:t>) and effector memory (CCR7</w:t>
      </w:r>
      <w:r w:rsidRPr="00DF22AE">
        <w:rPr>
          <w:color w:val="000000" w:themeColor="text1"/>
          <w:szCs w:val="24"/>
          <w:vertAlign w:val="superscript"/>
        </w:rPr>
        <w:t>-</w:t>
      </w:r>
      <w:r w:rsidRPr="00DF22AE">
        <w:rPr>
          <w:color w:val="000000" w:themeColor="text1"/>
          <w:szCs w:val="24"/>
        </w:rPr>
        <w:t>CD62L</w:t>
      </w:r>
      <w:r w:rsidRPr="00DF22AE">
        <w:rPr>
          <w:color w:val="000000" w:themeColor="text1"/>
          <w:szCs w:val="24"/>
          <w:vertAlign w:val="superscript"/>
        </w:rPr>
        <w:t>-</w:t>
      </w:r>
      <w:r w:rsidRPr="00DF22AE">
        <w:rPr>
          <w:color w:val="000000" w:themeColor="text1"/>
          <w:szCs w:val="24"/>
        </w:rPr>
        <w:t xml:space="preserve">) markers in TACs derived from naïve and resistant patients.  </w:t>
      </w:r>
    </w:p>
    <w:p w14:paraId="474C75BD" w14:textId="77777777" w:rsidR="00D064E8" w:rsidRDefault="00D064E8" w:rsidP="003978D5">
      <w:pPr>
        <w:pStyle w:val="PatentL1"/>
        <w:numPr>
          <w:ilvl w:val="0"/>
          <w:numId w:val="0"/>
        </w:numPr>
        <w:jc w:val="both"/>
        <w:rPr>
          <w:b/>
          <w:szCs w:val="24"/>
        </w:rPr>
      </w:pPr>
    </w:p>
    <w:p w14:paraId="4FBAC584" w14:textId="7E435C23" w:rsidR="00D064E8" w:rsidRPr="00D064E8" w:rsidRDefault="00D064E8" w:rsidP="003978D5">
      <w:pPr>
        <w:pStyle w:val="PatentL1"/>
        <w:numPr>
          <w:ilvl w:val="0"/>
          <w:numId w:val="0"/>
        </w:numPr>
        <w:jc w:val="both"/>
        <w:rPr>
          <w:b/>
          <w:i/>
          <w:szCs w:val="24"/>
        </w:rPr>
      </w:pPr>
      <w:r w:rsidRPr="00D064E8">
        <w:rPr>
          <w:b/>
          <w:i/>
          <w:szCs w:val="24"/>
          <w:highlight w:val="cyan"/>
        </w:rPr>
        <w:t>Melanoma patients COMB efficiency</w:t>
      </w:r>
      <w:r>
        <w:rPr>
          <w:b/>
          <w:i/>
          <w:szCs w:val="24"/>
        </w:rPr>
        <w:t xml:space="preserve"> </w:t>
      </w:r>
    </w:p>
    <w:p w14:paraId="57F3B7C9" w14:textId="5B4DB8E3" w:rsidR="00EE2EE9" w:rsidRPr="00DF22AE" w:rsidRDefault="00EE2EE9" w:rsidP="003978D5">
      <w:pPr>
        <w:pStyle w:val="PatentL1"/>
        <w:numPr>
          <w:ilvl w:val="0"/>
          <w:numId w:val="0"/>
        </w:numPr>
        <w:jc w:val="both"/>
        <w:rPr>
          <w:szCs w:val="24"/>
          <w:lang w:val="x-none"/>
        </w:rPr>
      </w:pPr>
      <w:r w:rsidRPr="00DF22AE">
        <w:rPr>
          <w:b/>
          <w:szCs w:val="24"/>
        </w:rPr>
        <w:t xml:space="preserve">Figure 32 </w:t>
      </w:r>
      <w:r w:rsidRPr="00DF22AE">
        <w:rPr>
          <w:szCs w:val="24"/>
        </w:rPr>
        <w:t>illustrates that CEACAM1 antibody CP08H03/Vκ8 S29A reverses T cell exhaustion in PD1/PDL-1 resistant tumors. Tumor associated cells and PBMC were isolated from a melanoma patient with secondary resistance to Pembrolizumab, Ipilimumab + Nivolumab and Dabrafenib + Trametinib and Stage IV disease. Tumor associated cells and PBMC were stained for CEACAM1, PD1 or TIM-3 and the proportion of CD8</w:t>
      </w:r>
      <w:r w:rsidRPr="00DF22AE">
        <w:rPr>
          <w:szCs w:val="24"/>
          <w:vertAlign w:val="superscript"/>
        </w:rPr>
        <w:t>+</w:t>
      </w:r>
      <w:r w:rsidRPr="00DF22AE">
        <w:rPr>
          <w:szCs w:val="24"/>
        </w:rPr>
        <w:t xml:space="preserve"> and CD4</w:t>
      </w:r>
      <w:r w:rsidRPr="00DF22AE">
        <w:rPr>
          <w:szCs w:val="24"/>
          <w:vertAlign w:val="superscript"/>
        </w:rPr>
        <w:t>+</w:t>
      </w:r>
      <w:r w:rsidRPr="00DF22AE">
        <w:rPr>
          <w:szCs w:val="24"/>
        </w:rPr>
        <w:t xml:space="preserve"> T cells denoted that express these markers (left). PBMC or tumor-associated cells (“tumor”) cultured with soluble anti-CD3 (2 </w:t>
      </w:r>
      <w:r w:rsidRPr="00DF22AE">
        <w:rPr>
          <w:szCs w:val="24"/>
        </w:rPr>
        <w:t>g/ml) and rIL-2 (40 units/ml) in the presence of CP08H03/Vκ8 S29A or hIgG4 control antibody are shown on the right and release of IFNγ or TNFα was determined by ELISA. Note CP08H03/Vκ8 S29A (labeled “CP08”) reversal of exhaustion.</w:t>
      </w:r>
    </w:p>
    <w:p w14:paraId="3BEC1E32" w14:textId="77777777" w:rsidR="00D064E8" w:rsidRDefault="00D064E8" w:rsidP="003978D5">
      <w:pPr>
        <w:pStyle w:val="PatentL1"/>
        <w:numPr>
          <w:ilvl w:val="0"/>
          <w:numId w:val="0"/>
        </w:numPr>
        <w:jc w:val="both"/>
        <w:rPr>
          <w:b/>
          <w:szCs w:val="24"/>
        </w:rPr>
      </w:pPr>
    </w:p>
    <w:p w14:paraId="37A2D72F" w14:textId="397FCA13" w:rsidR="00D064E8" w:rsidRPr="00D064E8" w:rsidRDefault="00D064E8" w:rsidP="003978D5">
      <w:pPr>
        <w:pStyle w:val="PatentL1"/>
        <w:numPr>
          <w:ilvl w:val="0"/>
          <w:numId w:val="0"/>
        </w:numPr>
        <w:jc w:val="both"/>
        <w:rPr>
          <w:b/>
          <w:i/>
          <w:szCs w:val="24"/>
        </w:rPr>
      </w:pPr>
      <w:r w:rsidRPr="00D064E8">
        <w:rPr>
          <w:b/>
          <w:i/>
          <w:szCs w:val="24"/>
          <w:highlight w:val="cyan"/>
        </w:rPr>
        <w:t>Comparisons of CP08 and CM-24</w:t>
      </w:r>
      <w:r w:rsidRPr="00D064E8">
        <w:rPr>
          <w:b/>
          <w:i/>
          <w:szCs w:val="24"/>
        </w:rPr>
        <w:t xml:space="preserve"> </w:t>
      </w:r>
    </w:p>
    <w:p w14:paraId="3BDE810C" w14:textId="6C4F41F9" w:rsidR="00EE2EE9" w:rsidRPr="00DF22AE" w:rsidRDefault="00EE2EE9" w:rsidP="003978D5">
      <w:pPr>
        <w:pStyle w:val="PatentL1"/>
        <w:numPr>
          <w:ilvl w:val="0"/>
          <w:numId w:val="0"/>
        </w:numPr>
        <w:jc w:val="both"/>
        <w:rPr>
          <w:b/>
          <w:szCs w:val="24"/>
        </w:rPr>
      </w:pPr>
      <w:r w:rsidRPr="00DF22AE">
        <w:rPr>
          <w:b/>
          <w:szCs w:val="24"/>
        </w:rPr>
        <w:t>Figures 33A</w:t>
      </w:r>
      <w:r w:rsidRPr="00DF22AE">
        <w:rPr>
          <w:b/>
          <w:color w:val="000000"/>
          <w:szCs w:val="24"/>
        </w:rPr>
        <w:t xml:space="preserve"> and 33B</w:t>
      </w:r>
      <w:r w:rsidRPr="00DF22AE">
        <w:rPr>
          <w:color w:val="000000"/>
          <w:szCs w:val="24"/>
        </w:rPr>
        <w:t xml:space="preserve"> show flow cytometry analyses of stable Hela CEACAM1 (Hela C1) transfectant, stable Hela CEACAM3 transfectant (Hela C3), stable Hela CEACAM5 transfectant (Hela C5), stable Hela CEACAM6 transfectant (Hela C6), and stable Hela CEACAM8 transfectant (Hela C8). 5x10^4 indicated Hela transfectants were washed with staining buffer and </w:t>
      </w:r>
      <w:r w:rsidRPr="00DF22AE">
        <w:rPr>
          <w:szCs w:val="24"/>
        </w:rPr>
        <w:t>CP08H03/</w:t>
      </w:r>
      <w:r w:rsidRPr="00DF22AE">
        <w:rPr>
          <w:color w:val="000000"/>
          <w:szCs w:val="24"/>
        </w:rPr>
        <w:t xml:space="preserve">Vκ8 S29A (labeled “CP08”, left) or CEACAM1 antibody CM-24 was incubated at room temperature for 30 min, washed twice with staining buffer, and stained for anti-human </w:t>
      </w:r>
      <w:r w:rsidRPr="00DF22AE">
        <w:rPr>
          <w:color w:val="000000" w:themeColor="text1"/>
          <w:szCs w:val="24"/>
        </w:rPr>
        <w:t xml:space="preserve">IgG4 </w:t>
      </w:r>
      <w:r w:rsidRPr="00DF22AE">
        <w:rPr>
          <w:color w:val="000000" w:themeColor="text1"/>
          <w:szCs w:val="24"/>
        </w:rPr>
        <w:lastRenderedPageBreak/>
        <w:t>Fluorescein isothiocyanate (FITC) conjugated secondary antibody in room temperature for 20 min. Fluorescence intensities were determined by flow cytometry</w:t>
      </w:r>
      <w:r w:rsidRPr="00DF22AE">
        <w:rPr>
          <w:b/>
          <w:color w:val="000000" w:themeColor="text1"/>
          <w:szCs w:val="24"/>
        </w:rPr>
        <w:t xml:space="preserve">. </w:t>
      </w:r>
      <w:r w:rsidRPr="00DF22AE">
        <w:rPr>
          <w:color w:val="000000" w:themeColor="text1"/>
          <w:szCs w:val="24"/>
        </w:rPr>
        <w:t xml:space="preserve">Live cells were determined by DAPI staining as shown on the y-axis and staining with the </w:t>
      </w:r>
      <w:r w:rsidRPr="00DF22AE">
        <w:rPr>
          <w:szCs w:val="24"/>
        </w:rPr>
        <w:t xml:space="preserve">CP08H03/Vκ8 S29A </w:t>
      </w:r>
      <w:r w:rsidRPr="00DF22AE">
        <w:rPr>
          <w:color w:val="000000" w:themeColor="text1"/>
          <w:szCs w:val="24"/>
        </w:rPr>
        <w:t>antibody is shown on the x-axis. Note a positive signal in the gates shown in only the Hela CEACAM1 (C1) transfectants (left).</w:t>
      </w:r>
      <w:r w:rsidRPr="00DF22AE">
        <w:rPr>
          <w:b/>
          <w:color w:val="000000" w:themeColor="text1"/>
          <w:szCs w:val="24"/>
        </w:rPr>
        <w:t xml:space="preserve">  </w:t>
      </w:r>
      <w:r w:rsidRPr="00DF22AE">
        <w:rPr>
          <w:color w:val="000000" w:themeColor="text1"/>
          <w:szCs w:val="24"/>
        </w:rPr>
        <w:t>In contrast, CM-24 (right panel) is not selective and cross-reacts with CEACAM1, CEACAM3 and CEACAM5.</w:t>
      </w:r>
    </w:p>
    <w:p w14:paraId="620979D5" w14:textId="77777777" w:rsidR="00EE2EE9" w:rsidRPr="00DF22AE" w:rsidRDefault="00EE2EE9" w:rsidP="003978D5">
      <w:pPr>
        <w:pStyle w:val="PatentL1"/>
        <w:numPr>
          <w:ilvl w:val="0"/>
          <w:numId w:val="0"/>
        </w:numPr>
        <w:jc w:val="both"/>
        <w:rPr>
          <w:b/>
          <w:szCs w:val="24"/>
        </w:rPr>
      </w:pPr>
      <w:r w:rsidRPr="00DF22AE">
        <w:rPr>
          <w:b/>
          <w:szCs w:val="24"/>
        </w:rPr>
        <w:t xml:space="preserve">Figure 34 </w:t>
      </w:r>
      <w:r w:rsidRPr="00DF22AE">
        <w:rPr>
          <w:szCs w:val="24"/>
        </w:rPr>
        <w:t>illustrates that CEACAM1 antibody CP08H03/</w:t>
      </w:r>
      <w:r w:rsidRPr="00DF22AE">
        <w:rPr>
          <w:color w:val="000000"/>
          <w:szCs w:val="24"/>
        </w:rPr>
        <w:t xml:space="preserve">Vκ8 S29A (labeled “CP08”) </w:t>
      </w:r>
      <w:r w:rsidRPr="00DF22AE">
        <w:rPr>
          <w:szCs w:val="24"/>
        </w:rPr>
        <w:t xml:space="preserve">is more effective than CEACAM1 antibody CM-24 in reversing T-cell tolerance in tumor associated cells. </w:t>
      </w:r>
      <w:r w:rsidRPr="00DF22AE">
        <w:rPr>
          <w:color w:val="000000" w:themeColor="text1"/>
          <w:szCs w:val="24"/>
        </w:rPr>
        <w:t xml:space="preserve">Tumor associated cells </w:t>
      </w:r>
      <w:r w:rsidRPr="00DF22AE">
        <w:rPr>
          <w:szCs w:val="24"/>
        </w:rPr>
        <w:t xml:space="preserve">derived from a naïve Merkel cell carcinoma tumor </w:t>
      </w:r>
      <w:r w:rsidRPr="00DF22AE">
        <w:rPr>
          <w:color w:val="000000" w:themeColor="text1"/>
          <w:szCs w:val="24"/>
        </w:rPr>
        <w:t>were stained for CEACAM1, PD1 or TIM-3 and proportion of CD8</w:t>
      </w:r>
      <w:r w:rsidRPr="00DF22AE">
        <w:rPr>
          <w:color w:val="000000" w:themeColor="text1"/>
          <w:szCs w:val="24"/>
          <w:vertAlign w:val="superscript"/>
        </w:rPr>
        <w:t>+</w:t>
      </w:r>
      <w:r w:rsidRPr="00DF22AE">
        <w:rPr>
          <w:color w:val="000000" w:themeColor="text1"/>
          <w:szCs w:val="24"/>
        </w:rPr>
        <w:t xml:space="preserve"> and CD4</w:t>
      </w:r>
      <w:r w:rsidRPr="00DF22AE">
        <w:rPr>
          <w:color w:val="000000" w:themeColor="text1"/>
          <w:szCs w:val="24"/>
          <w:vertAlign w:val="superscript"/>
        </w:rPr>
        <w:t>+</w:t>
      </w:r>
      <w:r w:rsidRPr="00DF22AE">
        <w:rPr>
          <w:color w:val="000000" w:themeColor="text1"/>
          <w:szCs w:val="24"/>
        </w:rPr>
        <w:t xml:space="preserve"> T cell denoted (left). Tumor associated cells cultured with soluble anti-CD3 (2 </w:t>
      </w:r>
      <w:r w:rsidRPr="00DF22AE">
        <w:rPr>
          <w:szCs w:val="24"/>
        </w:rPr>
        <w:t></w:t>
      </w:r>
      <w:r w:rsidRPr="00DF22AE">
        <w:rPr>
          <w:color w:val="000000" w:themeColor="text1"/>
          <w:szCs w:val="24"/>
        </w:rPr>
        <w:t xml:space="preserve">g/ml) and rIL-2 (40 units/ml) in presence of </w:t>
      </w:r>
      <w:r w:rsidRPr="00DF22AE">
        <w:rPr>
          <w:szCs w:val="24"/>
        </w:rPr>
        <w:t>CP08H03/</w:t>
      </w:r>
      <w:r w:rsidRPr="00DF22AE">
        <w:rPr>
          <w:color w:val="000000"/>
          <w:szCs w:val="24"/>
        </w:rPr>
        <w:t>Vκ8 S29A</w:t>
      </w:r>
      <w:r w:rsidRPr="00DF22AE">
        <w:rPr>
          <w:color w:val="000000" w:themeColor="text1"/>
          <w:szCs w:val="24"/>
        </w:rPr>
        <w:t>, CM-24 or hIgG4 control.</w:t>
      </w:r>
      <w:r w:rsidRPr="00DF22AE">
        <w:rPr>
          <w:szCs w:val="24"/>
        </w:rPr>
        <w:t xml:space="preserve"> IFN-γ release, a measure for reversal of T-cell tolerance, was determined.</w:t>
      </w:r>
      <w:r w:rsidRPr="00DF22AE">
        <w:rPr>
          <w:b/>
          <w:color w:val="FF0000"/>
          <w:szCs w:val="24"/>
        </w:rPr>
        <w:t xml:space="preserve"> </w:t>
      </w:r>
      <w:r w:rsidRPr="00DF22AE">
        <w:rPr>
          <w:color w:val="000000" w:themeColor="text1"/>
          <w:szCs w:val="24"/>
        </w:rPr>
        <w:t>*, P=0.0138 comparing CP08 to hIgG4.</w:t>
      </w:r>
    </w:p>
    <w:p w14:paraId="2093BD5E" w14:textId="7A81801D" w:rsidR="00EE2EE9" w:rsidRPr="00DF22AE" w:rsidRDefault="00EE2EE9" w:rsidP="003978D5">
      <w:pPr>
        <w:pStyle w:val="PatentL1"/>
        <w:numPr>
          <w:ilvl w:val="0"/>
          <w:numId w:val="0"/>
        </w:numPr>
        <w:jc w:val="both"/>
        <w:rPr>
          <w:szCs w:val="24"/>
        </w:rPr>
      </w:pPr>
      <w:r w:rsidRPr="00DF22AE">
        <w:rPr>
          <w:b/>
          <w:szCs w:val="24"/>
        </w:rPr>
        <w:t xml:space="preserve">Figures 35A, 35B, and 35C </w:t>
      </w:r>
      <w:r w:rsidRPr="00DF22AE">
        <w:rPr>
          <w:szCs w:val="24"/>
        </w:rPr>
        <w:t>shows that CEACAM1 antibody CM-24 is an agonistic drug in a metastatic melanoma model</w:t>
      </w:r>
      <w:r w:rsidRPr="00DF22AE">
        <w:rPr>
          <w:b/>
          <w:szCs w:val="24"/>
        </w:rPr>
        <w:t xml:space="preserve">. </w:t>
      </w:r>
      <w:r w:rsidRPr="00DF22AE">
        <w:rPr>
          <w:szCs w:val="24"/>
        </w:rPr>
        <w:t>Shown are the absolute cell counts of tumor-infiltrating CD4</w:t>
      </w:r>
      <w:r w:rsidRPr="00DF22AE">
        <w:rPr>
          <w:szCs w:val="24"/>
          <w:vertAlign w:val="superscript"/>
        </w:rPr>
        <w:t>+</w:t>
      </w:r>
      <w:r w:rsidRPr="00DF22AE">
        <w:rPr>
          <w:szCs w:val="24"/>
        </w:rPr>
        <w:t xml:space="preserve"> T lymphocytes (</w:t>
      </w:r>
      <w:r w:rsidRPr="00DF22AE">
        <w:rPr>
          <w:b/>
          <w:szCs w:val="24"/>
        </w:rPr>
        <w:t>Figure 35A</w:t>
      </w:r>
      <w:r w:rsidRPr="00DF22AE">
        <w:rPr>
          <w:szCs w:val="24"/>
        </w:rPr>
        <w:t>), CD8</w:t>
      </w:r>
      <w:r w:rsidRPr="00DF22AE">
        <w:rPr>
          <w:szCs w:val="24"/>
          <w:vertAlign w:val="superscript"/>
        </w:rPr>
        <w:t>+</w:t>
      </w:r>
      <w:r w:rsidRPr="00DF22AE">
        <w:rPr>
          <w:szCs w:val="24"/>
        </w:rPr>
        <w:t xml:space="preserve"> T lymphocytes (</w:t>
      </w:r>
      <w:r w:rsidRPr="00DF22AE">
        <w:rPr>
          <w:b/>
          <w:szCs w:val="24"/>
        </w:rPr>
        <w:t>Figure 35B</w:t>
      </w:r>
      <w:r w:rsidRPr="00DF22AE">
        <w:rPr>
          <w:szCs w:val="24"/>
        </w:rPr>
        <w:t>) and tumor cells characterized by forward/side scatter high (FSC/SCC Hi) and isolated tumor cells (</w:t>
      </w:r>
      <w:r w:rsidRPr="00DF22AE">
        <w:rPr>
          <w:b/>
          <w:szCs w:val="24"/>
        </w:rPr>
        <w:t>Figure 35C</w:t>
      </w:r>
      <w:r w:rsidRPr="00DF22AE">
        <w:rPr>
          <w:szCs w:val="24"/>
        </w:rPr>
        <w:t>) from metastatic melanomas. The values depicted from each of individual of experimental mice from each group (n=9 for IgG4; n=8 for CP08; n=6 for CM-24) are shown. *P&lt;0.05; **P&lt;0.001. Note the increased TILs (</w:t>
      </w:r>
      <w:r w:rsidRPr="00DF22AE">
        <w:rPr>
          <w:b/>
          <w:szCs w:val="24"/>
        </w:rPr>
        <w:t>Figure 35A</w:t>
      </w:r>
      <w:r w:rsidRPr="00DF22AE">
        <w:rPr>
          <w:szCs w:val="24"/>
        </w:rPr>
        <w:t xml:space="preserve"> and </w:t>
      </w:r>
      <w:r w:rsidRPr="00DF22AE">
        <w:rPr>
          <w:b/>
          <w:szCs w:val="24"/>
        </w:rPr>
        <w:t>Figure 35B</w:t>
      </w:r>
      <w:r w:rsidRPr="00DF22AE">
        <w:rPr>
          <w:szCs w:val="24"/>
        </w:rPr>
        <w:t>) and decreased tumor cells (</w:t>
      </w:r>
      <w:r w:rsidRPr="00DF22AE">
        <w:rPr>
          <w:b/>
          <w:szCs w:val="24"/>
        </w:rPr>
        <w:t>Figure 35C</w:t>
      </w:r>
      <w:r w:rsidRPr="00DF22AE">
        <w:rPr>
          <w:szCs w:val="24"/>
        </w:rPr>
        <w:t xml:space="preserve">) in the CP08H03/Vk8 S29A (labeled ‘CP08”) treated mice vs. in the CM-24 treated mice. This data indicates that CP08H03/Vk8 S29A is an antagonistic and that CM-24 is an agonistic antibody. </w:t>
      </w:r>
    </w:p>
    <w:p w14:paraId="11B57CCD" w14:textId="77777777" w:rsidR="00D064E8" w:rsidRDefault="00EE2EE9" w:rsidP="003978D5">
      <w:pPr>
        <w:pStyle w:val="PatentL1"/>
        <w:numPr>
          <w:ilvl w:val="0"/>
          <w:numId w:val="0"/>
        </w:numPr>
        <w:jc w:val="both"/>
        <w:rPr>
          <w:szCs w:val="24"/>
        </w:rPr>
      </w:pPr>
      <w:r w:rsidRPr="00DF22AE">
        <w:rPr>
          <w:b/>
          <w:szCs w:val="24"/>
        </w:rPr>
        <w:t>Figures 36A, 36B, 36C, and 36D</w:t>
      </w:r>
      <w:r w:rsidRPr="00DF22AE">
        <w:rPr>
          <w:szCs w:val="24"/>
        </w:rPr>
        <w:t xml:space="preserve"> </w:t>
      </w:r>
    </w:p>
    <w:p w14:paraId="5ED48295" w14:textId="3E1DA0FA" w:rsidR="00EE2EE9" w:rsidRPr="00DF22AE" w:rsidRDefault="00EE2EE9" w:rsidP="003978D5">
      <w:pPr>
        <w:pStyle w:val="PatentL1"/>
        <w:numPr>
          <w:ilvl w:val="0"/>
          <w:numId w:val="0"/>
        </w:numPr>
        <w:jc w:val="both"/>
        <w:rPr>
          <w:szCs w:val="24"/>
        </w:rPr>
      </w:pPr>
      <w:r w:rsidRPr="00DF22AE">
        <w:rPr>
          <w:szCs w:val="24"/>
        </w:rPr>
        <w:t xml:space="preserve">illustrate that CM-24 treated metastatic melanoma in NSG mice exhibits deceased TILs and increased tumor cells in comparison to CP08H03/Vκ8 S29A (labeled “CP08”) treated metastatic melanoma. </w:t>
      </w:r>
      <w:r w:rsidRPr="00DF22AE">
        <w:rPr>
          <w:b/>
          <w:szCs w:val="24"/>
        </w:rPr>
        <w:t>Figure 36A</w:t>
      </w:r>
      <w:r w:rsidRPr="00DF22AE">
        <w:rPr>
          <w:szCs w:val="24"/>
        </w:rPr>
        <w:t xml:space="preserve"> shows the experimental setup using a therapeutic tumor model in humanized NSG mice with human melanoma xenografts using four doses at 2 mg/kg of the respective antibodies including a hIgG4 control ciontaining the identical stabilizing hinge mutation. </w:t>
      </w:r>
      <w:r w:rsidRPr="00DF22AE">
        <w:rPr>
          <w:b/>
          <w:szCs w:val="24"/>
        </w:rPr>
        <w:t>Figure 36B</w:t>
      </w:r>
      <w:r w:rsidRPr="00DF22AE">
        <w:rPr>
          <w:szCs w:val="24"/>
        </w:rPr>
        <w:t xml:space="preserve"> shows a pie chart display of the percentages of tumor-infiltrating CD4</w:t>
      </w:r>
      <w:r w:rsidRPr="00DF22AE">
        <w:rPr>
          <w:szCs w:val="24"/>
          <w:vertAlign w:val="superscript"/>
        </w:rPr>
        <w:t>+</w:t>
      </w:r>
      <w:r w:rsidRPr="00DF22AE">
        <w:rPr>
          <w:szCs w:val="24"/>
        </w:rPr>
        <w:t xml:space="preserve"> T lymphocytes (gray), CD8</w:t>
      </w:r>
      <w:r w:rsidRPr="00DF22AE">
        <w:rPr>
          <w:szCs w:val="24"/>
          <w:vertAlign w:val="superscript"/>
        </w:rPr>
        <w:t>+</w:t>
      </w:r>
      <w:r w:rsidRPr="00DF22AE">
        <w:rPr>
          <w:szCs w:val="24"/>
        </w:rPr>
        <w:t xml:space="preserve"> T lymphocytes (black) and tumor cells (white) characterized by FSC/SCC High (FSC/SCC</w:t>
      </w:r>
      <w:r w:rsidRPr="00DF22AE">
        <w:rPr>
          <w:szCs w:val="24"/>
          <w:vertAlign w:val="superscript"/>
        </w:rPr>
        <w:t>Hi</w:t>
      </w:r>
      <w:r w:rsidRPr="00DF22AE">
        <w:rPr>
          <w:szCs w:val="24"/>
        </w:rPr>
        <w:t xml:space="preserve">) and lack of the pan-leukocyte marker human CD45 (Left: control </w:t>
      </w:r>
      <w:r w:rsidRPr="00DF22AE">
        <w:rPr>
          <w:szCs w:val="24"/>
        </w:rPr>
        <w:lastRenderedPageBreak/>
        <w:t xml:space="preserve">antibody. Middle: CEACAM1 antibody CP08H03/Vκ8 S29A. Right: CEACAM1 antibody CM-24). </w:t>
      </w:r>
      <w:r w:rsidRPr="00DF22AE">
        <w:rPr>
          <w:b/>
          <w:szCs w:val="24"/>
        </w:rPr>
        <w:t xml:space="preserve">Figure 36C </w:t>
      </w:r>
      <w:r w:rsidRPr="00DF22AE">
        <w:rPr>
          <w:szCs w:val="24"/>
        </w:rPr>
        <w:t xml:space="preserve">shows </w:t>
      </w:r>
      <w:r w:rsidRPr="00DF22AE">
        <w:rPr>
          <w:color w:val="000000"/>
          <w:szCs w:val="24"/>
          <w:lang w:val="x-none"/>
        </w:rPr>
        <w:t>tumor cell proliferation</w:t>
      </w:r>
      <w:r w:rsidRPr="00DF22AE">
        <w:rPr>
          <w:color w:val="000000"/>
          <w:szCs w:val="24"/>
        </w:rPr>
        <w:t xml:space="preserve"> for the IgG4 control, </w:t>
      </w:r>
      <w:r w:rsidRPr="00DF22AE">
        <w:rPr>
          <w:szCs w:val="24"/>
        </w:rPr>
        <w:t xml:space="preserve">CP08H03/Vκ8 S29A, and CM-24, indicating inhibition of tumor proliferation by CP08H03/Vκ8 S29A but not CM-24. </w:t>
      </w:r>
      <w:r w:rsidRPr="00DF22AE">
        <w:rPr>
          <w:b/>
          <w:szCs w:val="24"/>
        </w:rPr>
        <w:t>Figure 36D</w:t>
      </w:r>
      <w:r w:rsidRPr="00DF22AE">
        <w:rPr>
          <w:szCs w:val="24"/>
        </w:rPr>
        <w:t xml:space="preserve"> illustrates increased proliferation of splenic CD4+ T cells in CP08H03/Vκ8 S29A treated mice and decreased proliferation of splenic CD4+ T cells in CM-24 treated mice.</w:t>
      </w:r>
    </w:p>
    <w:p w14:paraId="2EF62755" w14:textId="77777777" w:rsidR="00D064E8" w:rsidRDefault="00D064E8" w:rsidP="003978D5">
      <w:pPr>
        <w:pStyle w:val="PatentL1"/>
        <w:numPr>
          <w:ilvl w:val="0"/>
          <w:numId w:val="0"/>
        </w:numPr>
        <w:jc w:val="both"/>
        <w:rPr>
          <w:b/>
          <w:szCs w:val="24"/>
        </w:rPr>
      </w:pPr>
    </w:p>
    <w:p w14:paraId="6F7D4768" w14:textId="2C665653" w:rsidR="00D064E8" w:rsidRPr="00D064E8" w:rsidRDefault="00D064E8" w:rsidP="003978D5">
      <w:pPr>
        <w:pStyle w:val="PatentL1"/>
        <w:numPr>
          <w:ilvl w:val="0"/>
          <w:numId w:val="0"/>
        </w:numPr>
        <w:jc w:val="both"/>
        <w:rPr>
          <w:b/>
          <w:i/>
          <w:szCs w:val="24"/>
        </w:rPr>
      </w:pPr>
      <w:r>
        <w:rPr>
          <w:b/>
          <w:i/>
          <w:szCs w:val="24"/>
          <w:highlight w:val="cyan"/>
        </w:rPr>
        <w:t>Composition of</w:t>
      </w:r>
      <w:r w:rsidRPr="00D064E8">
        <w:rPr>
          <w:b/>
          <w:i/>
          <w:szCs w:val="24"/>
          <w:highlight w:val="cyan"/>
        </w:rPr>
        <w:t xml:space="preserve"> CP08</w:t>
      </w:r>
      <w:r>
        <w:rPr>
          <w:b/>
          <w:i/>
          <w:szCs w:val="24"/>
          <w:highlight w:val="cyan"/>
        </w:rPr>
        <w:t xml:space="preserve"> and HopQ docking on CEACAM1</w:t>
      </w:r>
      <w:r w:rsidRPr="00D064E8">
        <w:rPr>
          <w:b/>
          <w:i/>
          <w:szCs w:val="24"/>
          <w:highlight w:val="cyan"/>
        </w:rPr>
        <w:t xml:space="preserve"> </w:t>
      </w:r>
    </w:p>
    <w:p w14:paraId="7432BE26" w14:textId="344FABC4" w:rsidR="00D064E8" w:rsidRDefault="00EE2EE9" w:rsidP="003978D5">
      <w:pPr>
        <w:pStyle w:val="PatentL1"/>
        <w:numPr>
          <w:ilvl w:val="0"/>
          <w:numId w:val="0"/>
        </w:numPr>
        <w:jc w:val="both"/>
        <w:rPr>
          <w:szCs w:val="24"/>
        </w:rPr>
      </w:pPr>
      <w:r w:rsidRPr="00DF22AE">
        <w:rPr>
          <w:b/>
          <w:szCs w:val="24"/>
        </w:rPr>
        <w:t xml:space="preserve">Figures 37A and 37B </w:t>
      </w:r>
      <w:r w:rsidRPr="00DF22AE">
        <w:rPr>
          <w:szCs w:val="24"/>
        </w:rPr>
        <w:t>illustrate that CEACAM1 antibody CP08H03/</w:t>
      </w:r>
      <w:r w:rsidRPr="00DF22AE">
        <w:rPr>
          <w:color w:val="000000"/>
          <w:szCs w:val="24"/>
        </w:rPr>
        <w:t xml:space="preserve">Vκ8 S29A </w:t>
      </w:r>
      <w:r w:rsidRPr="00DF22AE">
        <w:rPr>
          <w:szCs w:val="24"/>
        </w:rPr>
        <w:t xml:space="preserve">covers the CEACAM1:HopQ binding interface and is expected to block CEACAM1:HopQ or CEACAM1:Opa proteins interactions. </w:t>
      </w:r>
      <w:r w:rsidRPr="00DF22AE">
        <w:rPr>
          <w:b/>
          <w:szCs w:val="24"/>
        </w:rPr>
        <w:t>Figure 37A</w:t>
      </w:r>
      <w:r w:rsidRPr="00DF22AE">
        <w:rPr>
          <w:szCs w:val="24"/>
        </w:rPr>
        <w:t xml:space="preserve"> shows CEACAM1:HopQ binding interface based on the analysis of three crystal structures (PDB ID 6AW2, 6GBH and 6GBG).  The CEACAM1 GFCC’ face, which is formed by interactions of the CEACAM1 CC’ and FG loops’ (see Huang et al., Nature. 2015 Jan 15;517(7534):386-90) is involved in HopQ binding at CEACAM1 residues F29, Y34, N42, Q89 and N97 and makes various hydrogen bonded and hydrophobic interactions (Bonsor D,A. et. al. The Helicobacter pylori adhesin protein HopQ exploits the dimer interface of human CEACAMs to facilitate translocation of the oncoprotein CagA. EMBO J. 2018 Jul 2;37(13). pii: e98664;. Moonens K et. al. Helicobacter pylori adhesin HopQ disrupts trans dimerization in human CEACAMs. EMBO J. 2018 Jul 2;37(13). pii: e98665.). </w:t>
      </w:r>
    </w:p>
    <w:p w14:paraId="19A27A41" w14:textId="39CFCE86" w:rsidR="00EE2EE9" w:rsidRPr="00DF22AE" w:rsidRDefault="00EE2EE9" w:rsidP="003978D5">
      <w:pPr>
        <w:pStyle w:val="PatentL1"/>
        <w:numPr>
          <w:ilvl w:val="0"/>
          <w:numId w:val="0"/>
        </w:numPr>
        <w:jc w:val="both"/>
        <w:rPr>
          <w:szCs w:val="24"/>
        </w:rPr>
      </w:pPr>
      <w:r w:rsidRPr="00DF22AE">
        <w:rPr>
          <w:b/>
          <w:szCs w:val="24"/>
        </w:rPr>
        <w:t>Figure 37B</w:t>
      </w:r>
      <w:r w:rsidRPr="00DF22AE">
        <w:rPr>
          <w:szCs w:val="24"/>
        </w:rPr>
        <w:t xml:space="preserve"> shows superimposition of CP08H03/</w:t>
      </w:r>
      <w:r w:rsidRPr="00DF22AE">
        <w:rPr>
          <w:color w:val="000000"/>
          <w:szCs w:val="24"/>
        </w:rPr>
        <w:t>Vκ8 S29A</w:t>
      </w:r>
      <w:r w:rsidRPr="00DF22AE">
        <w:rPr>
          <w:szCs w:val="24"/>
        </w:rPr>
        <w:t>:CEACAM1 crystal structure on CEACAM1:HopQ crystal structures. CP08H03/</w:t>
      </w:r>
      <w:r w:rsidRPr="00DF22AE">
        <w:rPr>
          <w:color w:val="000000"/>
          <w:szCs w:val="24"/>
        </w:rPr>
        <w:t xml:space="preserve">Vκ8 S29A </w:t>
      </w:r>
      <w:r w:rsidRPr="00DF22AE">
        <w:rPr>
          <w:szCs w:val="24"/>
        </w:rPr>
        <w:t>antibody light chain and heavy chain are shown in a surface representation. HopQ chains (three different crystal structures PDB ID 6AW2, 6GBH and 6GBG) and CEACAM1 from three different co-crystal structures with HopQ (PDB ID 6AW2, 6GBH, 6GBG) and CEACAM1 from co-crystal structure with CP08H03/</w:t>
      </w:r>
      <w:r w:rsidRPr="00DF22AE">
        <w:rPr>
          <w:color w:val="000000"/>
          <w:szCs w:val="24"/>
        </w:rPr>
        <w:t xml:space="preserve">Vκ8 S29A </w:t>
      </w:r>
      <w:r w:rsidRPr="00DF22AE">
        <w:rPr>
          <w:szCs w:val="24"/>
        </w:rPr>
        <w:t>are shown in ribbon diagram to highlight superimposition of the CP08H03/</w:t>
      </w:r>
      <w:r w:rsidRPr="00DF22AE">
        <w:rPr>
          <w:color w:val="000000"/>
          <w:szCs w:val="24"/>
        </w:rPr>
        <w:t xml:space="preserve">Vκ8 S29A </w:t>
      </w:r>
      <w:r w:rsidRPr="00DF22AE">
        <w:rPr>
          <w:szCs w:val="24"/>
        </w:rPr>
        <w:t>and HopQ binding epitopes.</w:t>
      </w:r>
    </w:p>
    <w:p w14:paraId="780AB7A9" w14:textId="77777777" w:rsidR="00B14092" w:rsidRPr="00B14092" w:rsidRDefault="00B14092" w:rsidP="003978D5">
      <w:pPr>
        <w:spacing w:line="360" w:lineRule="auto"/>
        <w:jc w:val="both"/>
        <w:rPr>
          <w:rFonts w:ascii="Times New Roman" w:hAnsi="Times New Roman" w:cs="Times New Roman"/>
          <w:b/>
          <w:bCs/>
        </w:rPr>
      </w:pPr>
    </w:p>
    <w:p w14:paraId="7F8415A0" w14:textId="77777777" w:rsidR="00B14092" w:rsidRPr="00B14092" w:rsidRDefault="00B14092" w:rsidP="003978D5">
      <w:pPr>
        <w:spacing w:line="360" w:lineRule="auto"/>
        <w:jc w:val="both"/>
        <w:rPr>
          <w:rFonts w:ascii="Times New Roman" w:hAnsi="Times New Roman" w:cs="Times New Roman"/>
          <w:bCs/>
        </w:rPr>
      </w:pPr>
    </w:p>
    <w:p w14:paraId="6AF3DE1F" w14:textId="77777777" w:rsidR="00B14092" w:rsidRPr="00B14092" w:rsidRDefault="00B14092" w:rsidP="003978D5">
      <w:pPr>
        <w:spacing w:line="360" w:lineRule="auto"/>
        <w:jc w:val="both"/>
        <w:rPr>
          <w:rFonts w:ascii="Times New Roman" w:hAnsi="Times New Roman" w:cs="Times New Roman"/>
          <w:b/>
          <w:bCs/>
        </w:rPr>
      </w:pPr>
    </w:p>
    <w:p w14:paraId="28648F24" w14:textId="77777777" w:rsidR="00B14092" w:rsidRPr="00B14092" w:rsidRDefault="00B14092" w:rsidP="003978D5">
      <w:pPr>
        <w:spacing w:line="360" w:lineRule="auto"/>
        <w:jc w:val="both"/>
        <w:rPr>
          <w:rFonts w:ascii="Times New Roman" w:hAnsi="Times New Roman" w:cs="Times New Roman"/>
        </w:rPr>
      </w:pPr>
    </w:p>
    <w:p w14:paraId="34D41479" w14:textId="77777777" w:rsidR="00B14092" w:rsidRPr="00B14092" w:rsidRDefault="00B14092" w:rsidP="003978D5">
      <w:pPr>
        <w:spacing w:line="360" w:lineRule="auto"/>
        <w:jc w:val="both"/>
        <w:rPr>
          <w:rFonts w:ascii="Times New Roman" w:hAnsi="Times New Roman" w:cs="Times New Roman"/>
        </w:rPr>
      </w:pPr>
    </w:p>
    <w:p w14:paraId="0E340956" w14:textId="77777777" w:rsidR="00B14092" w:rsidRPr="00B14092" w:rsidRDefault="00B14092" w:rsidP="003978D5">
      <w:pPr>
        <w:spacing w:line="360" w:lineRule="auto"/>
        <w:jc w:val="both"/>
        <w:rPr>
          <w:rFonts w:ascii="Times New Roman" w:hAnsi="Times New Roman" w:cs="Times New Roman"/>
          <w:b/>
          <w:bCs/>
        </w:rPr>
      </w:pPr>
    </w:p>
    <w:p w14:paraId="7D56DB7D" w14:textId="77777777" w:rsidR="00B14092" w:rsidRPr="00B14092" w:rsidRDefault="00B14092" w:rsidP="003978D5">
      <w:pPr>
        <w:spacing w:line="360" w:lineRule="auto"/>
        <w:jc w:val="both"/>
        <w:rPr>
          <w:rFonts w:ascii="Times New Roman" w:hAnsi="Times New Roman" w:cs="Times New Roman"/>
        </w:rPr>
      </w:pPr>
    </w:p>
    <w:p w14:paraId="082F53E8" w14:textId="77777777" w:rsidR="00B14092" w:rsidRPr="00B14092" w:rsidRDefault="00B14092" w:rsidP="003978D5">
      <w:pPr>
        <w:spacing w:line="360" w:lineRule="auto"/>
        <w:jc w:val="both"/>
        <w:rPr>
          <w:rFonts w:ascii="Times New Roman" w:hAnsi="Times New Roman" w:cs="Times New Roman"/>
        </w:rPr>
      </w:pPr>
    </w:p>
    <w:p w14:paraId="7AA1A875" w14:textId="75843705" w:rsidR="00232222" w:rsidRPr="00DF22AE" w:rsidRDefault="00232222" w:rsidP="003978D5">
      <w:pPr>
        <w:spacing w:line="360" w:lineRule="auto"/>
        <w:jc w:val="both"/>
        <w:rPr>
          <w:rFonts w:ascii="Times New Roman" w:hAnsi="Times New Roman" w:cs="Times New Roman"/>
        </w:rPr>
      </w:pPr>
    </w:p>
    <w:sectPr w:rsidR="00232222" w:rsidRPr="00DF22AE" w:rsidSect="00F021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3" w:author="Huang, Yu-Hwa,Ph.D." w:date="2019-04-23T12:54:00Z" w:initials="HY">
    <w:p w14:paraId="711EE356" w14:textId="632D35DA" w:rsidR="00703797" w:rsidRDefault="00703797">
      <w:pPr>
        <w:pStyle w:val="CommentText"/>
      </w:pPr>
      <w:r>
        <w:rPr>
          <w:rStyle w:val="CommentReference"/>
        </w:rPr>
        <w:annotationRef/>
      </w:r>
      <w:r w:rsidRPr="00703797">
        <w:t>The EC50 calculated by ELISA was XX ug/mL for CEACAM1 (</w:t>
      </w:r>
      <w:r w:rsidRPr="00703797">
        <w:rPr>
          <w:b/>
        </w:rPr>
        <w:t xml:space="preserve">Fig. </w:t>
      </w:r>
      <w:r w:rsidRPr="00703797">
        <w:t>), and XX ug/mL for TIM-3 (</w:t>
      </w:r>
      <w:r w:rsidRPr="00703797">
        <w:rPr>
          <w:b/>
        </w:rPr>
        <w:t xml:space="preserve">Fig. </w:t>
      </w:r>
      <w:r w:rsidRPr="00703797">
        <w:t>). SPR is XX ug/mL  (</w:t>
      </w:r>
      <w:r w:rsidRPr="00703797">
        <w:rPr>
          <w:b/>
        </w:rPr>
        <w:t xml:space="preserve">Fig. </w:t>
      </w:r>
      <w:r w:rsidRPr="00703797">
        <w:t>).</w:t>
      </w:r>
    </w:p>
  </w:comment>
  <w:comment w:id="314" w:author="Amit" w:date="2019-01-03T13:51:00Z" w:initials="Amit">
    <w:p w14:paraId="4DA00E03" w14:textId="77777777" w:rsidR="00075FD9" w:rsidRDefault="00075FD9" w:rsidP="00EA1FE6">
      <w:pPr>
        <w:pStyle w:val="CommentText"/>
      </w:pPr>
      <w:r>
        <w:rPr>
          <w:rStyle w:val="CommentReference"/>
        </w:rPr>
        <w:annotationRef/>
      </w:r>
      <w:r>
        <w:t>This could be part of discussion.</w:t>
      </w:r>
    </w:p>
  </w:comment>
  <w:comment w:id="315" w:author="Huang, Yu-Hwa,Ph.D." w:date="2019-04-23T12:57:00Z" w:initials="HY">
    <w:p w14:paraId="20CAEFD1" w14:textId="7A7C3E41" w:rsidR="003C4F03" w:rsidRDefault="003C4F03">
      <w:pPr>
        <w:pStyle w:val="CommentText"/>
      </w:pPr>
      <w:r>
        <w:rPr>
          <w:rStyle w:val="CommentReference"/>
        </w:rPr>
        <w:annotationRef/>
      </w:r>
      <w:r>
        <w:t>And the updated other literatures.</w:t>
      </w:r>
    </w:p>
  </w:comment>
  <w:comment w:id="316" w:author="Huang, Yu-Hwa,Ph.D." w:date="2019-04-23T12:58:00Z" w:initials="HY">
    <w:p w14:paraId="5A5EDF00" w14:textId="01A1CE0A" w:rsidR="00847943" w:rsidRDefault="00847943">
      <w:pPr>
        <w:pStyle w:val="CommentText"/>
      </w:pPr>
      <w:r>
        <w:rPr>
          <w:rStyle w:val="CommentReference"/>
        </w:rPr>
        <w:annotationRef/>
      </w:r>
      <w:r>
        <w:t>Into CM-24 part</w:t>
      </w:r>
    </w:p>
  </w:comment>
  <w:comment w:id="317" w:author="Huang, Yu-Hwa,Ph.D." w:date="2019-04-23T12:59:00Z" w:initials="HY">
    <w:p w14:paraId="08603A09" w14:textId="7AE5AC37" w:rsidR="00847943" w:rsidRDefault="00847943">
      <w:pPr>
        <w:pStyle w:val="CommentText"/>
      </w:pPr>
      <w:r>
        <w:rPr>
          <w:rStyle w:val="CommentReference"/>
        </w:rPr>
        <w:annotationRef/>
      </w:r>
      <w:r>
        <w:t>Scott’s work</w:t>
      </w:r>
    </w:p>
  </w:comment>
  <w:comment w:id="319" w:author="Huang, Yu-Hwa,Ph.D." w:date="2019-07-29T13:14:00Z" w:initials="HY">
    <w:p w14:paraId="1ADF0288" w14:textId="77777777" w:rsidR="00650F7D" w:rsidRDefault="00650F7D" w:rsidP="00650F7D">
      <w:pPr>
        <w:spacing w:line="360" w:lineRule="auto"/>
        <w:jc w:val="both"/>
        <w:rPr>
          <w:rFonts w:ascii="Times New Roman" w:eastAsia="Times New Roman" w:hAnsi="Times New Roman" w:cs="Times New Roman"/>
          <w:b/>
          <w:color w:val="000000"/>
        </w:rPr>
      </w:pPr>
      <w:r>
        <w:rPr>
          <w:rStyle w:val="CommentReference"/>
        </w:rPr>
        <w:annotationRef/>
      </w:r>
      <w:r>
        <w:rPr>
          <w:rFonts w:ascii="Times New Roman" w:eastAsia="Times New Roman" w:hAnsi="Times New Roman" w:cs="Times New Roman"/>
          <w:b/>
          <w:color w:val="000000"/>
        </w:rPr>
        <w:t>Phenotypic analysis of CEACAM1 expressing CD4</w:t>
      </w:r>
      <w:r w:rsidRPr="0078491D">
        <w:rPr>
          <w:rFonts w:ascii="Times New Roman" w:eastAsia="Times New Roman" w:hAnsi="Times New Roman" w:cs="Times New Roman"/>
          <w:b/>
          <w:color w:val="000000"/>
          <w:vertAlign w:val="superscript"/>
        </w:rPr>
        <w:t>+</w:t>
      </w:r>
      <w:r>
        <w:rPr>
          <w:rFonts w:ascii="Times New Roman" w:eastAsia="Times New Roman" w:hAnsi="Times New Roman" w:cs="Times New Roman"/>
          <w:b/>
          <w:color w:val="000000"/>
        </w:rPr>
        <w:t xml:space="preserve"> and CD8</w:t>
      </w:r>
      <w:r w:rsidRPr="0078491D">
        <w:rPr>
          <w:rFonts w:ascii="Times New Roman" w:eastAsia="Times New Roman" w:hAnsi="Times New Roman" w:cs="Times New Roman"/>
          <w:b/>
          <w:color w:val="000000"/>
          <w:vertAlign w:val="superscript"/>
        </w:rPr>
        <w:t>+</w:t>
      </w:r>
      <w:r>
        <w:rPr>
          <w:rFonts w:ascii="Times New Roman" w:eastAsia="Times New Roman" w:hAnsi="Times New Roman" w:cs="Times New Roman"/>
          <w:b/>
          <w:color w:val="000000"/>
        </w:rPr>
        <w:t xml:space="preserve"> T cells from the blood of healthy adults and melanoma patients</w:t>
      </w:r>
    </w:p>
    <w:p w14:paraId="7870CC7B" w14:textId="77777777" w:rsidR="00650F7D" w:rsidRDefault="00650F7D" w:rsidP="00650F7D">
      <w:pPr>
        <w:spacing w:line="360" w:lineRule="auto"/>
        <w:jc w:val="both"/>
        <w:rPr>
          <w:rFonts w:ascii="Times New Roman" w:eastAsia="Times New Roman" w:hAnsi="Times New Roman" w:cs="Times New Roman"/>
          <w:b/>
          <w:bCs/>
          <w:lang w:eastAsia="zh-TW"/>
        </w:rPr>
      </w:pPr>
    </w:p>
    <w:p w14:paraId="1A6189EA" w14:textId="77777777" w:rsidR="00650F7D" w:rsidRDefault="00650F7D" w:rsidP="00650F7D">
      <w:pPr>
        <w:spacing w:line="360" w:lineRule="auto"/>
        <w:jc w:val="both"/>
        <w:rPr>
          <w:rFonts w:ascii="Times New Roman" w:eastAsia="Times New Roman" w:hAnsi="Times New Roman" w:cs="Times New Roman"/>
          <w:b/>
          <w:bCs/>
          <w:lang w:eastAsia="zh-TW"/>
        </w:rPr>
      </w:pPr>
      <w:r>
        <w:rPr>
          <w:rFonts w:ascii="Times New Roman" w:eastAsia="Times New Roman" w:hAnsi="Times New Roman" w:cs="Times New Roman"/>
          <w:b/>
          <w:bCs/>
          <w:lang w:eastAsia="zh-TW"/>
        </w:rPr>
        <w:t xml:space="preserve">Expression of CEACAM1 does not affect the ability of </w:t>
      </w:r>
      <w:r>
        <w:rPr>
          <w:rFonts w:ascii="Times New Roman" w:eastAsia="Times New Roman" w:hAnsi="Times New Roman" w:cs="Times New Roman"/>
          <w:b/>
          <w:color w:val="000000"/>
        </w:rPr>
        <w:t>CD4</w:t>
      </w:r>
      <w:r w:rsidRPr="0078491D">
        <w:rPr>
          <w:rFonts w:ascii="Times New Roman" w:eastAsia="Times New Roman" w:hAnsi="Times New Roman" w:cs="Times New Roman"/>
          <w:b/>
          <w:color w:val="000000"/>
          <w:vertAlign w:val="superscript"/>
        </w:rPr>
        <w:t>+</w:t>
      </w:r>
      <w:r>
        <w:rPr>
          <w:rFonts w:ascii="Times New Roman" w:eastAsia="Times New Roman" w:hAnsi="Times New Roman" w:cs="Times New Roman"/>
          <w:b/>
          <w:color w:val="000000"/>
        </w:rPr>
        <w:t xml:space="preserve"> and CD8</w:t>
      </w:r>
      <w:r w:rsidRPr="0078491D">
        <w:rPr>
          <w:rFonts w:ascii="Times New Roman" w:eastAsia="Times New Roman" w:hAnsi="Times New Roman" w:cs="Times New Roman"/>
          <w:b/>
          <w:color w:val="000000"/>
          <w:vertAlign w:val="superscript"/>
        </w:rPr>
        <w:t>+</w:t>
      </w:r>
      <w:r>
        <w:rPr>
          <w:rFonts w:ascii="Times New Roman" w:eastAsia="Times New Roman" w:hAnsi="Times New Roman" w:cs="Times New Roman"/>
          <w:b/>
          <w:color w:val="000000"/>
        </w:rPr>
        <w:t xml:space="preserve"> T cells in the healthy adults to secretes cytokines but </w:t>
      </w:r>
    </w:p>
    <w:p w14:paraId="16065EC6" w14:textId="0D6E9E36" w:rsidR="00650F7D" w:rsidRDefault="00650F7D">
      <w:pPr>
        <w:pStyle w:val="CommentText"/>
      </w:pPr>
    </w:p>
  </w:comment>
  <w:comment w:id="320" w:author="Huang, Yu-Hwa,Ph.D." w:date="2019-03-25T16:23:00Z" w:initials="HY">
    <w:p w14:paraId="0DB7C2A7" w14:textId="77777777" w:rsidR="00230301" w:rsidRDefault="00075FD9" w:rsidP="00230301">
      <w:pPr>
        <w:pStyle w:val="CommentText"/>
        <w:numPr>
          <w:ilvl w:val="0"/>
          <w:numId w:val="4"/>
        </w:numPr>
      </w:pPr>
      <w:r>
        <w:rPr>
          <w:rStyle w:val="CommentReference"/>
        </w:rPr>
        <w:annotationRef/>
      </w:r>
      <w:r w:rsidR="00230301">
        <w:t xml:space="preserve">Should create a table describing all these ligand features and highlight the amino acid. </w:t>
      </w:r>
    </w:p>
    <w:p w14:paraId="1CECE10E" w14:textId="2C4AF27C" w:rsidR="00075FD9" w:rsidRDefault="00230301" w:rsidP="00230301">
      <w:pPr>
        <w:pStyle w:val="CommentText"/>
        <w:numPr>
          <w:ilvl w:val="0"/>
          <w:numId w:val="4"/>
        </w:numPr>
      </w:pPr>
      <w:r>
        <w:t xml:space="preserve"> </w:t>
      </w:r>
      <w:r w:rsidR="00847943">
        <w:t>D</w:t>
      </w:r>
      <w:r w:rsidR="00075FD9">
        <w:t>iscuss on the “surrogate” anti-mouse Ceacam1 (cc1)</w:t>
      </w:r>
      <w:r w:rsidR="00847943">
        <w:t xml:space="preserve">? </w:t>
      </w:r>
      <w:r w:rsidR="00075FD9">
        <w:t xml:space="preserve"> </w:t>
      </w:r>
    </w:p>
  </w:comment>
  <w:comment w:id="321" w:author="Huang, Yu-Hwa,Ph.D." w:date="2019-04-29T18:25:00Z" w:initials="HY">
    <w:p w14:paraId="7153652D" w14:textId="7147B6DA" w:rsidR="00E358CE" w:rsidRDefault="00E358CE">
      <w:pPr>
        <w:pStyle w:val="CommentText"/>
      </w:pPr>
      <w:r>
        <w:rPr>
          <w:rStyle w:val="CommentReference"/>
        </w:rPr>
        <w:annotationRef/>
      </w:r>
      <w:r>
        <w:t xml:space="preserve">NSG mice are Ceacam1 competent. Possible interaction of human CEACAM1 and mouse Ceacam1 should be described. </w:t>
      </w:r>
    </w:p>
  </w:comment>
  <w:comment w:id="322" w:author="Huang, Yu-Hwa,Ph.D." w:date="2019-04-29T18:39:00Z" w:initials="HY">
    <w:p w14:paraId="79A09A65" w14:textId="5359F520" w:rsidR="006F1D77" w:rsidRDefault="006F1D77">
      <w:pPr>
        <w:pStyle w:val="CommentText"/>
      </w:pPr>
      <w:r>
        <w:rPr>
          <w:rStyle w:val="CommentReference"/>
        </w:rPr>
        <w:annotationRef/>
      </w:r>
      <w:r>
        <w:t xml:space="preserve">Should use this model to emphasize CP08 induces PD1 under homeostatic condition but repress PD1 under tolerance signals. </w:t>
      </w:r>
    </w:p>
  </w:comment>
  <w:comment w:id="323" w:author="Richard Blumberg" w:date="2018-12-04T16:10:00Z" w:initials="RB">
    <w:p w14:paraId="0938C737" w14:textId="77777777" w:rsidR="00075FD9" w:rsidRDefault="00075FD9" w:rsidP="00EE2EE9">
      <w:pPr>
        <w:pStyle w:val="CommentText"/>
      </w:pPr>
      <w:r>
        <w:rPr>
          <w:rStyle w:val="CommentReference"/>
        </w:rPr>
        <w:annotationRef/>
      </w:r>
      <w:r>
        <w:t>Linda please note that we replaced figure 11</w:t>
      </w:r>
    </w:p>
  </w:comment>
  <w:comment w:id="324" w:author="Richard Blumberg" w:date="2018-12-04T16:10:00Z" w:initials="RB">
    <w:p w14:paraId="2DB774EC" w14:textId="77777777" w:rsidR="00075FD9" w:rsidRDefault="00075FD9" w:rsidP="00EE2EE9">
      <w:pPr>
        <w:pStyle w:val="CommentText"/>
      </w:pPr>
      <w:r>
        <w:rPr>
          <w:rStyle w:val="CommentReference"/>
        </w:rPr>
        <w:annotationRef/>
      </w:r>
      <w:r>
        <w:t>Linda, the numbering is different.  Please note that figure 27 here is figure 26 in the figure file.</w:t>
      </w:r>
    </w:p>
  </w:comment>
  <w:comment w:id="325" w:author="Foit Ph.D., Linda" w:date="2018-12-04T16:10:00Z" w:initials="FPL">
    <w:p w14:paraId="720D3E33" w14:textId="77777777" w:rsidR="00075FD9" w:rsidRDefault="00075FD9" w:rsidP="00EE2EE9">
      <w:pPr>
        <w:pStyle w:val="CommentText"/>
      </w:pPr>
      <w:r>
        <w:rPr>
          <w:rStyle w:val="CommentReference"/>
        </w:rPr>
        <w:annotationRef/>
      </w:r>
      <w:r>
        <w:t>Yu-hwa, please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1EE356" w15:done="0"/>
  <w15:commentEx w15:paraId="4DA00E03" w15:done="0"/>
  <w15:commentEx w15:paraId="20CAEFD1" w15:paraIdParent="4DA00E03" w15:done="0"/>
  <w15:commentEx w15:paraId="5A5EDF00" w15:done="0"/>
  <w15:commentEx w15:paraId="08603A09" w15:done="0"/>
  <w15:commentEx w15:paraId="16065EC6" w15:done="0"/>
  <w15:commentEx w15:paraId="1CECE10E" w15:done="0"/>
  <w15:commentEx w15:paraId="7153652D" w15:done="0"/>
  <w15:commentEx w15:paraId="79A09A65" w15:done="0"/>
  <w15:commentEx w15:paraId="0938C737" w15:done="0"/>
  <w15:commentEx w15:paraId="2DB774EC" w15:done="0"/>
  <w15:commentEx w15:paraId="720D3E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EE356" w16cid:durableId="20698981"/>
  <w16cid:commentId w16cid:paraId="4DA00E03" w16cid:durableId="2044D0EB"/>
  <w16cid:commentId w16cid:paraId="20CAEFD1" w16cid:durableId="20698A41"/>
  <w16cid:commentId w16cid:paraId="5A5EDF00" w16cid:durableId="20698A6F"/>
  <w16cid:commentId w16cid:paraId="08603A09" w16cid:durableId="20698AA2"/>
  <w16cid:commentId w16cid:paraId="16065EC6" w16cid:durableId="20E96FC5"/>
  <w16cid:commentId w16cid:paraId="1CECE10E" w16cid:durableId="20437EED"/>
  <w16cid:commentId w16cid:paraId="7153652D" w16cid:durableId="2071C005"/>
  <w16cid:commentId w16cid:paraId="79A09A65" w16cid:durableId="2071C347"/>
  <w16cid:commentId w16cid:paraId="0938C737" w16cid:durableId="203C98E1"/>
  <w16cid:commentId w16cid:paraId="2DB774EC" w16cid:durableId="203C98E2"/>
  <w16cid:commentId w16cid:paraId="720D3E33" w16cid:durableId="203C98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20B0604020202020204"/>
    <w:charset w:val="80"/>
    <w:family w:val="auto"/>
    <w:notTrueType/>
    <w:pitch w:val="default"/>
    <w:sig w:usb0="00000001" w:usb1="08070000" w:usb2="00000010" w:usb3="00000000" w:csb0="00020000" w:csb1="00000000"/>
  </w:font>
  <w:font w:name="ArialMT">
    <w:altName w:val="MS Mincho"/>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22A"/>
    <w:multiLevelType w:val="hybridMultilevel"/>
    <w:tmpl w:val="FBCA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E3ED3"/>
    <w:multiLevelType w:val="hybridMultilevel"/>
    <w:tmpl w:val="76FAE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44CBF"/>
    <w:multiLevelType w:val="hybridMultilevel"/>
    <w:tmpl w:val="F7FE5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C50DA"/>
    <w:multiLevelType w:val="multilevel"/>
    <w:tmpl w:val="906867F0"/>
    <w:lvl w:ilvl="0">
      <w:start w:val="1"/>
      <w:numFmt w:val="decimalZero"/>
      <w:pStyle w:val="PatentL1"/>
      <w:lvlText w:val="[00%1]"/>
      <w:lvlJc w:val="left"/>
      <w:pPr>
        <w:tabs>
          <w:tab w:val="num" w:pos="2358"/>
        </w:tabs>
        <w:ind w:left="1350" w:firstLine="0"/>
      </w:pPr>
      <w:rPr>
        <w:b/>
        <w:i w:val="0"/>
        <w:caps w:val="0"/>
        <w:color w:val="auto"/>
        <w:sz w:val="24"/>
        <w:u w:val="none"/>
      </w:rPr>
    </w:lvl>
    <w:lvl w:ilvl="1">
      <w:start w:val="100"/>
      <w:numFmt w:val="decimal"/>
      <w:pStyle w:val="PatentL2"/>
      <w:lvlText w:val="[0%2]"/>
      <w:lvlJc w:val="left"/>
      <w:pPr>
        <w:tabs>
          <w:tab w:val="num" w:pos="1008"/>
        </w:tabs>
        <w:ind w:left="0" w:firstLine="0"/>
      </w:pPr>
      <w:rPr>
        <w:b/>
        <w:i w:val="0"/>
        <w:caps w:val="0"/>
        <w:color w:val="auto"/>
        <w:sz w:val="24"/>
        <w:u w:val="none"/>
      </w:rPr>
    </w:lvl>
    <w:lvl w:ilvl="2">
      <w:start w:val="1000"/>
      <w:numFmt w:val="decimal"/>
      <w:pStyle w:val="PatentL3"/>
      <w:lvlText w:val="[%3]"/>
      <w:lvlJc w:val="left"/>
      <w:pPr>
        <w:tabs>
          <w:tab w:val="num" w:pos="1008"/>
        </w:tabs>
        <w:ind w:left="0" w:firstLine="0"/>
      </w:pPr>
      <w:rPr>
        <w:b/>
        <w:i w:val="0"/>
        <w:caps w:val="0"/>
        <w:sz w:val="24"/>
        <w:u w:val="none"/>
      </w:rPr>
    </w:lvl>
    <w:lvl w:ilvl="3">
      <w:start w:val="1"/>
      <w:numFmt w:val="decimal"/>
      <w:lvlText w:val="(%4)"/>
      <w:lvlJc w:val="left"/>
      <w:pPr>
        <w:tabs>
          <w:tab w:val="num" w:pos="2880"/>
        </w:tabs>
        <w:ind w:left="0" w:firstLine="2160"/>
      </w:pPr>
      <w:rPr>
        <w:b w:val="0"/>
        <w:i w:val="0"/>
        <w:caps w:val="0"/>
        <w:u w:val="none"/>
      </w:rPr>
    </w:lvl>
    <w:lvl w:ilvl="4">
      <w:start w:val="1"/>
      <w:numFmt w:val="lowerLetter"/>
      <w:lvlText w:val="%5."/>
      <w:lvlJc w:val="left"/>
      <w:pPr>
        <w:tabs>
          <w:tab w:val="num" w:pos="3600"/>
        </w:tabs>
        <w:ind w:left="0" w:firstLine="2880"/>
      </w:pPr>
      <w:rPr>
        <w:b w:val="0"/>
        <w:i w:val="0"/>
        <w:caps w:val="0"/>
        <w:u w:val="none"/>
      </w:rPr>
    </w:lvl>
    <w:lvl w:ilvl="5">
      <w:start w:val="1"/>
      <w:numFmt w:val="lowerRoman"/>
      <w:lvlText w:val="%6."/>
      <w:lvlJc w:val="left"/>
      <w:pPr>
        <w:tabs>
          <w:tab w:val="num" w:pos="4320"/>
        </w:tabs>
        <w:ind w:left="0" w:firstLine="3600"/>
      </w:pPr>
      <w:rPr>
        <w:b w:val="0"/>
        <w:i w:val="0"/>
        <w:caps w:val="0"/>
        <w:u w:val="none"/>
      </w:rPr>
    </w:lvl>
    <w:lvl w:ilvl="6">
      <w:start w:val="1"/>
      <w:numFmt w:val="decimal"/>
      <w:lvlText w:val="%7)"/>
      <w:lvlJc w:val="left"/>
      <w:pPr>
        <w:tabs>
          <w:tab w:val="num" w:pos="5040"/>
        </w:tabs>
        <w:ind w:left="0" w:firstLine="4320"/>
      </w:pPr>
      <w:rPr>
        <w:b w:val="0"/>
        <w:i w:val="0"/>
        <w:caps w:val="0"/>
        <w:u w:val="none"/>
      </w:rPr>
    </w:lvl>
    <w:lvl w:ilvl="7">
      <w:start w:val="1"/>
      <w:numFmt w:val="lowerLetter"/>
      <w:lvlText w:val="%8)"/>
      <w:lvlJc w:val="left"/>
      <w:pPr>
        <w:tabs>
          <w:tab w:val="num" w:pos="5760"/>
        </w:tabs>
        <w:ind w:left="0" w:firstLine="5040"/>
      </w:pPr>
      <w:rPr>
        <w:b w:val="0"/>
        <w:i w:val="0"/>
        <w:caps w:val="0"/>
        <w:u w:val="none"/>
      </w:rPr>
    </w:lvl>
    <w:lvl w:ilvl="8">
      <w:start w:val="1"/>
      <w:numFmt w:val="lowerRoman"/>
      <w:lvlText w:val="%9)"/>
      <w:lvlJc w:val="left"/>
      <w:pPr>
        <w:tabs>
          <w:tab w:val="num" w:pos="6480"/>
        </w:tabs>
        <w:ind w:left="0" w:firstLine="5760"/>
      </w:pPr>
      <w:rPr>
        <w:b w:val="0"/>
        <w:i w:val="0"/>
        <w:caps w:val="0"/>
        <w:u w:val="none"/>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umberg, Richard Steven,M.D.">
    <w15:presenceInfo w15:providerId="AD" w15:userId="S-1-5-21-8915387-943144406-1916815836-10219"/>
  </w15:person>
  <w15:person w15:author="Richard Blumberg">
    <w15:presenceInfo w15:providerId="Windows Live" w15:userId="cc097d035d309287"/>
  </w15:person>
  <w15:person w15:author="Huang, Yu-Hwa,Ph.D.">
    <w15:presenceInfo w15:providerId="AD" w15:userId="S::yhuang17@bwh.harvard.edu::1e920af2-245f-4363-bcd8-fbbe032adf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D"/>
    <w:rsid w:val="000026FA"/>
    <w:rsid w:val="0000448E"/>
    <w:rsid w:val="000103EA"/>
    <w:rsid w:val="000335F1"/>
    <w:rsid w:val="00033725"/>
    <w:rsid w:val="000433E5"/>
    <w:rsid w:val="000445A6"/>
    <w:rsid w:val="00061EB2"/>
    <w:rsid w:val="00075FD9"/>
    <w:rsid w:val="00087931"/>
    <w:rsid w:val="00092886"/>
    <w:rsid w:val="000A2449"/>
    <w:rsid w:val="000E467D"/>
    <w:rsid w:val="000F37A3"/>
    <w:rsid w:val="000F53F5"/>
    <w:rsid w:val="000F6451"/>
    <w:rsid w:val="00100CD8"/>
    <w:rsid w:val="00123586"/>
    <w:rsid w:val="0012586B"/>
    <w:rsid w:val="00125C84"/>
    <w:rsid w:val="00137980"/>
    <w:rsid w:val="001566A3"/>
    <w:rsid w:val="00175884"/>
    <w:rsid w:val="00176A41"/>
    <w:rsid w:val="00176BC3"/>
    <w:rsid w:val="00183889"/>
    <w:rsid w:val="00191A34"/>
    <w:rsid w:val="001A277C"/>
    <w:rsid w:val="001A41A7"/>
    <w:rsid w:val="001D1280"/>
    <w:rsid w:val="001D3E92"/>
    <w:rsid w:val="001D7B79"/>
    <w:rsid w:val="002200A9"/>
    <w:rsid w:val="00230301"/>
    <w:rsid w:val="00232222"/>
    <w:rsid w:val="0025324F"/>
    <w:rsid w:val="00263CFF"/>
    <w:rsid w:val="002674FF"/>
    <w:rsid w:val="00272E07"/>
    <w:rsid w:val="00281C82"/>
    <w:rsid w:val="0029541F"/>
    <w:rsid w:val="00297662"/>
    <w:rsid w:val="002A6FA2"/>
    <w:rsid w:val="002C0222"/>
    <w:rsid w:val="0030099F"/>
    <w:rsid w:val="003171E9"/>
    <w:rsid w:val="00330556"/>
    <w:rsid w:val="00357C8E"/>
    <w:rsid w:val="00366A73"/>
    <w:rsid w:val="00376003"/>
    <w:rsid w:val="0037635D"/>
    <w:rsid w:val="00383E49"/>
    <w:rsid w:val="003978D5"/>
    <w:rsid w:val="003A28EB"/>
    <w:rsid w:val="003B3262"/>
    <w:rsid w:val="003B3936"/>
    <w:rsid w:val="003C4F03"/>
    <w:rsid w:val="00403609"/>
    <w:rsid w:val="0044115D"/>
    <w:rsid w:val="00442AA4"/>
    <w:rsid w:val="00443C38"/>
    <w:rsid w:val="00444DDD"/>
    <w:rsid w:val="00450154"/>
    <w:rsid w:val="004A3172"/>
    <w:rsid w:val="004F6E5E"/>
    <w:rsid w:val="00526E4C"/>
    <w:rsid w:val="00534DDB"/>
    <w:rsid w:val="005411FC"/>
    <w:rsid w:val="00542F5C"/>
    <w:rsid w:val="0054627D"/>
    <w:rsid w:val="00550811"/>
    <w:rsid w:val="005724C5"/>
    <w:rsid w:val="005921D4"/>
    <w:rsid w:val="005C7798"/>
    <w:rsid w:val="005C7DCF"/>
    <w:rsid w:val="005E0040"/>
    <w:rsid w:val="005E462D"/>
    <w:rsid w:val="005F310C"/>
    <w:rsid w:val="00601009"/>
    <w:rsid w:val="0060327E"/>
    <w:rsid w:val="00650F7D"/>
    <w:rsid w:val="00664C81"/>
    <w:rsid w:val="0067357E"/>
    <w:rsid w:val="00686BD0"/>
    <w:rsid w:val="00690895"/>
    <w:rsid w:val="006951B4"/>
    <w:rsid w:val="006B55F2"/>
    <w:rsid w:val="006E09E3"/>
    <w:rsid w:val="006F1D77"/>
    <w:rsid w:val="0070144C"/>
    <w:rsid w:val="00703797"/>
    <w:rsid w:val="007140E3"/>
    <w:rsid w:val="0072516F"/>
    <w:rsid w:val="00730F8C"/>
    <w:rsid w:val="00737302"/>
    <w:rsid w:val="00762218"/>
    <w:rsid w:val="00781C03"/>
    <w:rsid w:val="00783D26"/>
    <w:rsid w:val="00784885"/>
    <w:rsid w:val="0078491D"/>
    <w:rsid w:val="00793561"/>
    <w:rsid w:val="007E6CA4"/>
    <w:rsid w:val="008033C3"/>
    <w:rsid w:val="0080635F"/>
    <w:rsid w:val="0082220B"/>
    <w:rsid w:val="008243AA"/>
    <w:rsid w:val="00831C8D"/>
    <w:rsid w:val="0083208D"/>
    <w:rsid w:val="0083659E"/>
    <w:rsid w:val="0084263F"/>
    <w:rsid w:val="00847943"/>
    <w:rsid w:val="0088545A"/>
    <w:rsid w:val="008C02C0"/>
    <w:rsid w:val="008D3340"/>
    <w:rsid w:val="008F4B35"/>
    <w:rsid w:val="00900CC6"/>
    <w:rsid w:val="00907EB5"/>
    <w:rsid w:val="009676E1"/>
    <w:rsid w:val="00984A17"/>
    <w:rsid w:val="00993E21"/>
    <w:rsid w:val="009A02C8"/>
    <w:rsid w:val="009C37AF"/>
    <w:rsid w:val="009C3A72"/>
    <w:rsid w:val="009D7716"/>
    <w:rsid w:val="009F7E0E"/>
    <w:rsid w:val="00A0241F"/>
    <w:rsid w:val="00A04671"/>
    <w:rsid w:val="00A17608"/>
    <w:rsid w:val="00A2677F"/>
    <w:rsid w:val="00A400DD"/>
    <w:rsid w:val="00A40153"/>
    <w:rsid w:val="00A5017B"/>
    <w:rsid w:val="00A50E24"/>
    <w:rsid w:val="00A57C15"/>
    <w:rsid w:val="00A64A56"/>
    <w:rsid w:val="00A6760B"/>
    <w:rsid w:val="00A72874"/>
    <w:rsid w:val="00A86DA2"/>
    <w:rsid w:val="00AC6C3D"/>
    <w:rsid w:val="00AD68B5"/>
    <w:rsid w:val="00B14092"/>
    <w:rsid w:val="00B24158"/>
    <w:rsid w:val="00B30967"/>
    <w:rsid w:val="00B31D87"/>
    <w:rsid w:val="00B43DC3"/>
    <w:rsid w:val="00B52ED6"/>
    <w:rsid w:val="00B628B6"/>
    <w:rsid w:val="00B76983"/>
    <w:rsid w:val="00B82B6D"/>
    <w:rsid w:val="00B96AFA"/>
    <w:rsid w:val="00BA0307"/>
    <w:rsid w:val="00BD0901"/>
    <w:rsid w:val="00BE4FC5"/>
    <w:rsid w:val="00BF69E5"/>
    <w:rsid w:val="00C00F0D"/>
    <w:rsid w:val="00C0433B"/>
    <w:rsid w:val="00C467F5"/>
    <w:rsid w:val="00C95449"/>
    <w:rsid w:val="00C97A22"/>
    <w:rsid w:val="00CB008C"/>
    <w:rsid w:val="00CC5F27"/>
    <w:rsid w:val="00CF224E"/>
    <w:rsid w:val="00D06416"/>
    <w:rsid w:val="00D064E8"/>
    <w:rsid w:val="00D16A9A"/>
    <w:rsid w:val="00D5534C"/>
    <w:rsid w:val="00D76D27"/>
    <w:rsid w:val="00DD3F0F"/>
    <w:rsid w:val="00DE02A7"/>
    <w:rsid w:val="00DF1985"/>
    <w:rsid w:val="00DF22AE"/>
    <w:rsid w:val="00E02985"/>
    <w:rsid w:val="00E07DED"/>
    <w:rsid w:val="00E358CE"/>
    <w:rsid w:val="00E52A44"/>
    <w:rsid w:val="00E52FFE"/>
    <w:rsid w:val="00E67BEA"/>
    <w:rsid w:val="00E72F68"/>
    <w:rsid w:val="00E86757"/>
    <w:rsid w:val="00E90F76"/>
    <w:rsid w:val="00E92F50"/>
    <w:rsid w:val="00E95272"/>
    <w:rsid w:val="00EA1FE6"/>
    <w:rsid w:val="00EB1DEA"/>
    <w:rsid w:val="00EB47C0"/>
    <w:rsid w:val="00EB5C5F"/>
    <w:rsid w:val="00EE2EE9"/>
    <w:rsid w:val="00EE656D"/>
    <w:rsid w:val="00F0217A"/>
    <w:rsid w:val="00F03880"/>
    <w:rsid w:val="00F129CA"/>
    <w:rsid w:val="00F23C2D"/>
    <w:rsid w:val="00F359F4"/>
    <w:rsid w:val="00F60B08"/>
    <w:rsid w:val="00F616C9"/>
    <w:rsid w:val="00F62093"/>
    <w:rsid w:val="00F63943"/>
    <w:rsid w:val="00FB6217"/>
    <w:rsid w:val="00FC2A55"/>
    <w:rsid w:val="00FC3E8E"/>
    <w:rsid w:val="00FE73F2"/>
    <w:rsid w:val="00FF5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A7F20"/>
  <w14:defaultImageDpi w14:val="32767"/>
  <w15:docId w15:val="{BB09A828-A21A-804F-A7C2-F68FDF9F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EE2EE9"/>
    <w:pPr>
      <w:spacing w:after="24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E2EE9"/>
    <w:rPr>
      <w:rFonts w:ascii="Times New Roman" w:eastAsia="Times New Roman" w:hAnsi="Times New Roman" w:cs="Times New Roman"/>
      <w:sz w:val="20"/>
      <w:szCs w:val="20"/>
    </w:rPr>
  </w:style>
  <w:style w:type="paragraph" w:customStyle="1" w:styleId="PatentL1">
    <w:name w:val="Patent_L1"/>
    <w:basedOn w:val="Normal"/>
    <w:link w:val="PatentL1Char"/>
    <w:qFormat/>
    <w:rsid w:val="00EE2EE9"/>
    <w:pPr>
      <w:numPr>
        <w:numId w:val="1"/>
      </w:numPr>
      <w:tabs>
        <w:tab w:val="clear" w:pos="2358"/>
        <w:tab w:val="num" w:pos="1008"/>
      </w:tabs>
      <w:spacing w:line="360" w:lineRule="auto"/>
      <w:ind w:left="0"/>
      <w:outlineLvl w:val="0"/>
    </w:pPr>
    <w:rPr>
      <w:rFonts w:ascii="Times New Roman" w:eastAsia="Times New Roman" w:hAnsi="Times New Roman" w:cs="Times New Roman"/>
      <w:szCs w:val="20"/>
    </w:rPr>
  </w:style>
  <w:style w:type="character" w:customStyle="1" w:styleId="PatentL1Char">
    <w:name w:val="Patent_L1 Char"/>
    <w:basedOn w:val="DefaultParagraphFont"/>
    <w:link w:val="PatentL1"/>
    <w:rsid w:val="00EE2EE9"/>
    <w:rPr>
      <w:rFonts w:ascii="Times New Roman" w:eastAsia="Times New Roman" w:hAnsi="Times New Roman" w:cs="Times New Roman"/>
      <w:szCs w:val="20"/>
    </w:rPr>
  </w:style>
  <w:style w:type="paragraph" w:customStyle="1" w:styleId="PatentL2">
    <w:name w:val="Patent_L2"/>
    <w:basedOn w:val="PatentL1"/>
    <w:link w:val="PatentL2Char"/>
    <w:qFormat/>
    <w:rsid w:val="00EE2EE9"/>
    <w:pPr>
      <w:numPr>
        <w:ilvl w:val="1"/>
      </w:numPr>
      <w:tabs>
        <w:tab w:val="clear" w:pos="1008"/>
        <w:tab w:val="num" w:pos="360"/>
      </w:tabs>
      <w:outlineLvl w:val="1"/>
    </w:pPr>
  </w:style>
  <w:style w:type="paragraph" w:customStyle="1" w:styleId="PatentL3">
    <w:name w:val="Patent_L3"/>
    <w:basedOn w:val="PatentL2"/>
    <w:qFormat/>
    <w:rsid w:val="00EE2EE9"/>
    <w:pPr>
      <w:numPr>
        <w:ilvl w:val="2"/>
      </w:numPr>
      <w:tabs>
        <w:tab w:val="clear" w:pos="1008"/>
        <w:tab w:val="num" w:pos="360"/>
      </w:tabs>
      <w:outlineLvl w:val="2"/>
    </w:pPr>
  </w:style>
  <w:style w:type="character" w:styleId="CommentReference">
    <w:name w:val="annotation reference"/>
    <w:basedOn w:val="DefaultParagraphFont"/>
    <w:uiPriority w:val="99"/>
    <w:semiHidden/>
    <w:unhideWhenUsed/>
    <w:rsid w:val="00EE2EE9"/>
    <w:rPr>
      <w:sz w:val="16"/>
      <w:szCs w:val="16"/>
    </w:rPr>
  </w:style>
  <w:style w:type="paragraph" w:styleId="BalloonText">
    <w:name w:val="Balloon Text"/>
    <w:basedOn w:val="Normal"/>
    <w:link w:val="BalloonTextChar"/>
    <w:uiPriority w:val="99"/>
    <w:semiHidden/>
    <w:unhideWhenUsed/>
    <w:rsid w:val="00EE2E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EE9"/>
    <w:rPr>
      <w:rFonts w:ascii="Lucida Grande" w:hAnsi="Lucida Grande" w:cs="Lucida Grande"/>
      <w:sz w:val="18"/>
      <w:szCs w:val="18"/>
    </w:rPr>
  </w:style>
  <w:style w:type="paragraph" w:styleId="ListParagraph">
    <w:name w:val="List Paragraph"/>
    <w:basedOn w:val="Normal"/>
    <w:uiPriority w:val="34"/>
    <w:qFormat/>
    <w:rsid w:val="00232222"/>
    <w:pPr>
      <w:ind w:left="720"/>
      <w:contextualSpacing/>
    </w:pPr>
    <w:rPr>
      <w:rFonts w:ascii="Times New Roman" w:eastAsiaTheme="minorEastAsia" w:hAnsi="Times New Roman" w:cs="Times New Roman"/>
    </w:rPr>
  </w:style>
  <w:style w:type="character" w:styleId="Hyperlink">
    <w:name w:val="Hyperlink"/>
    <w:basedOn w:val="DefaultParagraphFont"/>
    <w:uiPriority w:val="99"/>
    <w:unhideWhenUsed/>
    <w:rsid w:val="00232222"/>
    <w:rPr>
      <w:color w:val="0563C1" w:themeColor="hyperlink"/>
      <w:u w:val="single"/>
    </w:rPr>
  </w:style>
  <w:style w:type="character" w:styleId="FollowedHyperlink">
    <w:name w:val="FollowedHyperlink"/>
    <w:basedOn w:val="DefaultParagraphFont"/>
    <w:uiPriority w:val="99"/>
    <w:semiHidden/>
    <w:unhideWhenUsed/>
    <w:rsid w:val="00232222"/>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C0222"/>
    <w:pPr>
      <w:spacing w:after="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C0222"/>
    <w:rPr>
      <w:rFonts w:ascii="Times New Roman" w:eastAsia="Times New Roman" w:hAnsi="Times New Roman" w:cs="Times New Roman"/>
      <w:b/>
      <w:bCs/>
      <w:sz w:val="20"/>
      <w:szCs w:val="20"/>
    </w:rPr>
  </w:style>
  <w:style w:type="character" w:customStyle="1" w:styleId="PatentL2Char">
    <w:name w:val="Patent_L2 Char"/>
    <w:basedOn w:val="DefaultParagraphFont"/>
    <w:link w:val="PatentL2"/>
    <w:rsid w:val="003A28EB"/>
    <w:rPr>
      <w:rFonts w:ascii="Times New Roman" w:eastAsia="Times New Roman" w:hAnsi="Times New Roman" w:cs="Times New Roman"/>
      <w:szCs w:val="20"/>
    </w:rPr>
  </w:style>
  <w:style w:type="table" w:styleId="TableGrid">
    <w:name w:val="Table Grid"/>
    <w:basedOn w:val="TableNormal"/>
    <w:uiPriority w:val="59"/>
    <w:rsid w:val="003A28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58C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54658">
      <w:bodyDiv w:val="1"/>
      <w:marLeft w:val="0"/>
      <w:marRight w:val="0"/>
      <w:marTop w:val="0"/>
      <w:marBottom w:val="0"/>
      <w:divBdr>
        <w:top w:val="none" w:sz="0" w:space="0" w:color="auto"/>
        <w:left w:val="none" w:sz="0" w:space="0" w:color="auto"/>
        <w:bottom w:val="none" w:sz="0" w:space="0" w:color="auto"/>
        <w:right w:val="none" w:sz="0" w:space="0" w:color="auto"/>
      </w:divBdr>
    </w:div>
    <w:div w:id="953025232">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203850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12387</Words>
  <Characters>70607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Huang, Yu-Hwa,Ph.D.</cp:lastModifiedBy>
  <cp:revision>2</cp:revision>
  <dcterms:created xsi:type="dcterms:W3CDTF">2019-12-13T16:47:00Z</dcterms:created>
  <dcterms:modified xsi:type="dcterms:W3CDTF">2019-12-13T16:47:00Z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-1997356612</vt:i4>
  </property>
  <property fmtid="{D5CDD505-2E9C-101B-9397-08002B2CF9AE}" pid="3" name="_NewReviewCycle">
    <vt:lpwstr/>
  </property>
  <property fmtid="{D5CDD505-2E9C-101B-9397-08002B2CF9AE}" pid="4" name="_EmailSubject">
    <vt:lpwstr/>
  </property>
  <property fmtid="{D5CDD505-2E9C-101B-9397-08002B2CF9AE}" pid="5" name="_AuthorEmail">
    <vt:lpwstr>RBLUMBERG@BWH.HARVARD.EDU</vt:lpwstr>
  </property>
  <property fmtid="{D5CDD505-2E9C-101B-9397-08002B2CF9AE}" pid="6" name="_AuthorEmailDisplayName">
    <vt:lpwstr>Blumberg, Richard Steven,M.D.</vt:lpwstr>
  </property>
</Properties>
</file>